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2D01A" w14:textId="77777777" w:rsidR="00A27510" w:rsidRPr="00C539B0" w:rsidRDefault="00726CB8" w:rsidP="00C51B15">
      <w:pPr>
        <w:pStyle w:val="1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Project</w:t>
      </w:r>
      <w:r w:rsidR="00A9222A" w:rsidRPr="00C539B0">
        <w:rPr>
          <w:rFonts w:ascii="Times New Roman" w:eastAsia="標楷體" w:hAnsi="Times New Roman" w:cs="Times New Roman"/>
        </w:rPr>
        <w:t xml:space="preserve"> #</w:t>
      </w:r>
      <w:r w:rsidR="001B6546" w:rsidRPr="00C539B0">
        <w:rPr>
          <w:rFonts w:ascii="Times New Roman" w:eastAsia="標楷體" w:hAnsi="Times New Roman" w:cs="Times New Roman"/>
        </w:rPr>
        <w:t>4</w:t>
      </w:r>
      <w:r w:rsidR="00A9222A" w:rsidRPr="00C539B0">
        <w:rPr>
          <w:rFonts w:ascii="Times New Roman" w:eastAsia="標楷體" w:hAnsi="Times New Roman" w:cs="Times New Roman"/>
        </w:rPr>
        <w:t xml:space="preserve">. </w:t>
      </w:r>
      <w:r w:rsidR="00044081" w:rsidRPr="00C539B0">
        <w:rPr>
          <w:rFonts w:ascii="Times New Roman" w:eastAsia="標楷體" w:hAnsi="Times New Roman" w:cs="Times New Roman"/>
        </w:rPr>
        <w:t>Synchronization</w:t>
      </w:r>
    </w:p>
    <w:p w14:paraId="0FE8B61E" w14:textId="021582D7" w:rsidR="004E6FC3" w:rsidRDefault="004E6FC3" w:rsidP="004E6FC3">
      <w:pPr>
        <w:ind w:leftChars="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In this homework, you will practice the implementation and use of synchronization locks. The homework environment is available as a Docker Image or a </w:t>
      </w:r>
      <w:proofErr w:type="spellStart"/>
      <w:r>
        <w:rPr>
          <w:rFonts w:ascii="Times New Roman" w:eastAsia="標楷體" w:hAnsi="Times New Roman" w:cs="Times New Roman"/>
        </w:rPr>
        <w:t>Virtualbox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 xml:space="preserve">irtual machine image. The homework files are placed under the HOME </w:t>
      </w:r>
      <w:proofErr w:type="spellStart"/>
      <w:r>
        <w:rPr>
          <w:rFonts w:ascii="Times New Roman" w:eastAsia="標楷體" w:hAnsi="Times New Roman" w:cs="Times New Roman"/>
        </w:rPr>
        <w:t>directroy</w:t>
      </w:r>
      <w:proofErr w:type="spellEnd"/>
      <w:r>
        <w:rPr>
          <w:rFonts w:ascii="Times New Roman" w:eastAsia="標楷體" w:hAnsi="Times New Roman" w:cs="Times New Roman"/>
        </w:rPr>
        <w:t>.</w:t>
      </w:r>
    </w:p>
    <w:p w14:paraId="23DAF36E" w14:textId="3D35DFB7" w:rsidR="00452774" w:rsidRPr="00C539B0" w:rsidRDefault="001A1F96" w:rsidP="00005FE3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.</w:t>
      </w:r>
    </w:p>
    <w:p w14:paraId="21B99263" w14:textId="7B5BBEC2" w:rsidR="008150EB" w:rsidRDefault="008150EB" w:rsidP="00005FE3">
      <w:pPr>
        <w:ind w:left="480"/>
        <w:rPr>
          <w:rFonts w:ascii="Times New Roman" w:eastAsia="標楷體" w:hAnsi="Times New Roman" w:cs="Times New Roman"/>
        </w:rPr>
      </w:pPr>
    </w:p>
    <w:p w14:paraId="09B22472" w14:textId="3D665048" w:rsidR="009A7B1B" w:rsidRPr="009A7B1B" w:rsidRDefault="009A7B1B" w:rsidP="009A7B1B">
      <w:pPr>
        <w:pStyle w:val="a8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9A7B1B">
        <w:rPr>
          <w:rFonts w:ascii="Times New Roman" w:eastAsia="標楷體" w:hAnsi="Times New Roman" w:cs="Times New Roman" w:hint="eastAsia"/>
        </w:rPr>
        <w:t>Docker</w:t>
      </w:r>
      <w:ins w:id="0" w:author="Windows 使用者" w:date="2019-11-30T19:49:00Z">
        <w:r w:rsidR="00EC537A">
          <w:rPr>
            <w:rFonts w:ascii="Times New Roman" w:eastAsia="標楷體" w:hAnsi="Times New Roman" w:cs="Times New Roman"/>
          </w:rPr>
          <w:t xml:space="preserve"> (Linux Kernel)</w:t>
        </w:r>
      </w:ins>
    </w:p>
    <w:p w14:paraId="6731A81E" w14:textId="5C869854" w:rsidR="00F529B1" w:rsidRPr="00C539B0" w:rsidRDefault="00F529B1" w:rsidP="00005FE3">
      <w:pPr>
        <w:ind w:left="480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 w:hint="eastAsia"/>
        </w:rPr>
        <w:t>D</w:t>
      </w:r>
      <w:r w:rsidR="00D22008" w:rsidRPr="00C539B0">
        <w:rPr>
          <w:rFonts w:ascii="Times New Roman" w:eastAsia="標楷體" w:hAnsi="Times New Roman" w:cs="Times New Roman" w:hint="eastAsia"/>
        </w:rPr>
        <w:t>ocker</w:t>
      </w:r>
      <w:r w:rsidR="001A1F96">
        <w:rPr>
          <w:rFonts w:ascii="Times New Roman" w:eastAsia="標楷體" w:hAnsi="Times New Roman" w:cs="Times New Roman"/>
        </w:rPr>
        <w:t xml:space="preserve"> </w:t>
      </w:r>
      <w:r w:rsidR="001A1F96">
        <w:rPr>
          <w:rFonts w:ascii="Times New Roman" w:eastAsia="標楷體" w:hAnsi="Times New Roman" w:cs="Times New Roman" w:hint="eastAsia"/>
        </w:rPr>
        <w:t>download</w:t>
      </w:r>
      <w:r w:rsidR="00D22008" w:rsidRPr="00C539B0">
        <w:rPr>
          <w:rFonts w:ascii="Times New Roman" w:eastAsia="標楷體" w:hAnsi="Times New Roman" w:cs="Times New Roman" w:hint="eastAsia"/>
        </w:rPr>
        <w:t xml:space="preserve"> </w:t>
      </w:r>
      <w:r w:rsidR="00D22008" w:rsidRPr="00C539B0">
        <w:rPr>
          <w:rFonts w:ascii="Times New Roman" w:eastAsia="標楷體" w:hAnsi="Times New Roman" w:cs="Times New Roman"/>
        </w:rPr>
        <w:t>(</w:t>
      </w:r>
      <w:r w:rsidR="004E2CF4">
        <w:rPr>
          <w:rFonts w:ascii="Times New Roman" w:eastAsia="標楷體" w:hAnsi="Times New Roman" w:cs="Times New Roman" w:hint="eastAsia"/>
        </w:rPr>
        <w:t xml:space="preserve"> </w:t>
      </w:r>
      <w:del w:id="1" w:author="Windows 使用者" w:date="2019-11-30T19:48:00Z">
        <w:r w:rsidR="004E2CF4" w:rsidDel="00EC537A">
          <w:rPr>
            <w:rFonts w:ascii="Times New Roman" w:eastAsia="標楷體" w:hAnsi="Times New Roman" w:cs="Times New Roman" w:hint="eastAsia"/>
          </w:rPr>
          <w:delText>u</w:delText>
        </w:r>
        <w:r w:rsidR="00D22008" w:rsidRPr="00C539B0" w:rsidDel="00EC537A">
          <w:rPr>
            <w:rFonts w:ascii="Times New Roman" w:eastAsia="標楷體" w:hAnsi="Times New Roman" w:cs="Times New Roman"/>
          </w:rPr>
          <w:delText>buntu</w:delText>
        </w:r>
      </w:del>
      <w:proofErr w:type="spellStart"/>
      <w:ins w:id="2" w:author="Windows 使用者" w:date="2019-11-30T19:48:00Z">
        <w:r w:rsidR="00EC537A">
          <w:rPr>
            <w:rFonts w:ascii="Times New Roman" w:eastAsia="標楷體" w:hAnsi="Times New Roman" w:cs="Times New Roman"/>
          </w:rPr>
          <w:t>ubuntu</w:t>
        </w:r>
      </w:ins>
      <w:proofErr w:type="spellEnd"/>
      <w:r w:rsidR="004E2CF4">
        <w:rPr>
          <w:rFonts w:ascii="Times New Roman" w:eastAsia="標楷體" w:hAnsi="Times New Roman" w:cs="Times New Roman" w:hint="eastAsia"/>
        </w:rPr>
        <w:t xml:space="preserve"> </w:t>
      </w:r>
      <w:r w:rsidR="00D22008" w:rsidRPr="00C539B0">
        <w:rPr>
          <w:rFonts w:ascii="Times New Roman" w:eastAsia="標楷體" w:hAnsi="Times New Roman" w:cs="Times New Roman"/>
        </w:rPr>
        <w:t>)</w:t>
      </w: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F529B1" w:rsidRPr="00C539B0" w14:paraId="362B36AB" w14:textId="77777777" w:rsidTr="00F529B1">
        <w:tc>
          <w:tcPr>
            <w:tcW w:w="8296" w:type="dxa"/>
          </w:tcPr>
          <w:p w14:paraId="770B8407" w14:textId="77777777" w:rsidR="00F529B1" w:rsidRPr="00C539B0" w:rsidRDefault="00F529B1" w:rsidP="00F529B1">
            <w:pPr>
              <w:ind w:leftChars="0" w:left="0"/>
              <w:rPr>
                <w:rFonts w:ascii="Times New Roman" w:eastAsia="標楷體" w:hAnsi="Times New Roman" w:cs="Times New Roman"/>
              </w:rPr>
            </w:pPr>
            <w:r w:rsidRPr="00C539B0">
              <w:rPr>
                <w:rFonts w:ascii="Times New Roman" w:eastAsia="標楷體" w:hAnsi="Times New Roman" w:cs="Times New Roman" w:hint="eastAsia"/>
              </w:rPr>
              <w:t>$ sudo apt-get update</w:t>
            </w:r>
          </w:p>
          <w:p w14:paraId="0FD4E76C" w14:textId="77777777" w:rsidR="00F529B1" w:rsidRPr="00C539B0" w:rsidRDefault="00F529B1" w:rsidP="00F529B1">
            <w:pPr>
              <w:ind w:leftChars="0" w:left="0"/>
              <w:rPr>
                <w:rFonts w:ascii="Times New Roman" w:eastAsia="標楷體" w:hAnsi="Times New Roman" w:cs="Times New Roman"/>
              </w:rPr>
            </w:pPr>
            <w:r w:rsidRPr="00C539B0">
              <w:rPr>
                <w:rFonts w:ascii="Times New Roman" w:eastAsia="標楷體" w:hAnsi="Times New Roman" w:cs="Times New Roman" w:hint="eastAsia"/>
              </w:rPr>
              <w:t>$ sudo apt-get install docker-compose</w:t>
            </w:r>
          </w:p>
          <w:p w14:paraId="75BEDCD8" w14:textId="77777777" w:rsidR="00F529B1" w:rsidRPr="00C539B0" w:rsidRDefault="00DC4A42" w:rsidP="00005FE3">
            <w:pPr>
              <w:ind w:leftChars="0" w:left="0"/>
              <w:rPr>
                <w:rFonts w:ascii="Times New Roman" w:eastAsia="標楷體" w:hAnsi="Times New Roman" w:cs="Times New Roman"/>
              </w:rPr>
            </w:pPr>
            <w:r w:rsidRPr="00C539B0">
              <w:rPr>
                <w:rFonts w:ascii="Times New Roman" w:eastAsia="標楷體" w:hAnsi="Times New Roman" w:cs="Times New Roman"/>
              </w:rPr>
              <w:t>$ sudo docker run -it --cpus=2</w:t>
            </w:r>
            <w:r w:rsidR="00B35C31" w:rsidRPr="00C539B0">
              <w:rPr>
                <w:rFonts w:ascii="Times New Roman" w:eastAsia="標楷體" w:hAnsi="Times New Roman" w:cs="Times New Roman"/>
              </w:rPr>
              <w:t xml:space="preserve"> pandaft/os_</w:t>
            </w:r>
            <w:r w:rsidR="00F529B1" w:rsidRPr="00C539B0">
              <w:rPr>
                <w:rFonts w:ascii="Times New Roman" w:eastAsia="標楷體" w:hAnsi="Times New Roman" w:cs="Times New Roman"/>
              </w:rPr>
              <w:t>project /bin/bash</w:t>
            </w:r>
          </w:p>
        </w:tc>
      </w:tr>
    </w:tbl>
    <w:p w14:paraId="32DCFCB0" w14:textId="48EED8E3" w:rsidR="00F529B1" w:rsidRDefault="00F529B1" w:rsidP="00005FE3">
      <w:pPr>
        <w:ind w:left="480"/>
        <w:rPr>
          <w:rFonts w:ascii="Times New Roman" w:eastAsia="標楷體" w:hAnsi="Times New Roman" w:cs="Times New Roman"/>
        </w:rPr>
      </w:pPr>
    </w:p>
    <w:p w14:paraId="0E03678A" w14:textId="6F435462" w:rsidR="009A7B1B" w:rsidRPr="009A7B1B" w:rsidRDefault="009A7B1B" w:rsidP="009A7B1B">
      <w:pPr>
        <w:pStyle w:val="a8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9A7B1B">
        <w:rPr>
          <w:rFonts w:ascii="Times New Roman" w:eastAsia="標楷體" w:hAnsi="Times New Roman" w:cs="Times New Roman" w:hint="eastAsia"/>
        </w:rPr>
        <w:t>VirtualBox Image</w:t>
      </w:r>
    </w:p>
    <w:p w14:paraId="62D6B91D" w14:textId="0413FB50" w:rsidR="004C6BDB" w:rsidRPr="00C539B0" w:rsidRDefault="00D22008" w:rsidP="004C6BDB">
      <w:pPr>
        <w:ind w:left="480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 w:hint="eastAsia"/>
        </w:rPr>
        <w:t xml:space="preserve">VirtualBox </w:t>
      </w:r>
      <w:r w:rsidR="001A1F96">
        <w:rPr>
          <w:rFonts w:ascii="Times New Roman" w:eastAsia="標楷體" w:hAnsi="Times New Roman" w:cs="Times New Roman" w:hint="eastAsia"/>
        </w:rPr>
        <w:t xml:space="preserve">virtual machine image </w:t>
      </w:r>
      <w:hyperlink r:id="rId8" w:history="1">
        <w:r w:rsidR="004C6BDB" w:rsidRPr="00C539B0">
          <w:rPr>
            <w:rStyle w:val="a7"/>
            <w:rFonts w:ascii="Times New Roman" w:eastAsia="標楷體" w:hAnsi="Times New Roman" w:cs="Times New Roman"/>
          </w:rPr>
          <w:t>https://bit.ly/2DQXdEd</w:t>
        </w:r>
      </w:hyperlink>
    </w:p>
    <w:p w14:paraId="62886AD2" w14:textId="742B6AD0" w:rsidR="00E064A9" w:rsidRPr="00C539B0" w:rsidRDefault="00E064A9" w:rsidP="004C6BDB">
      <w:pPr>
        <w:ind w:left="480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VirtualBox</w:t>
      </w:r>
      <w:r w:rsidR="001A1F96">
        <w:rPr>
          <w:rFonts w:ascii="Times New Roman" w:eastAsia="標楷體" w:hAnsi="Times New Roman" w:cs="Times New Roman"/>
        </w:rPr>
        <w:t xml:space="preserve"> </w:t>
      </w:r>
      <w:r w:rsidR="001A1F96">
        <w:rPr>
          <w:rFonts w:ascii="Times New Roman" w:eastAsia="標楷體" w:hAnsi="Times New Roman" w:cs="Times New Roman" w:hint="eastAsia"/>
        </w:rPr>
        <w:t>o</w:t>
      </w:r>
      <w:r w:rsidR="001A1F96">
        <w:rPr>
          <w:rFonts w:ascii="Times New Roman" w:eastAsia="標楷體" w:hAnsi="Times New Roman" w:cs="Times New Roman"/>
        </w:rPr>
        <w:t xml:space="preserve">fficial site </w:t>
      </w:r>
      <w:hyperlink r:id="rId9" w:history="1">
        <w:r w:rsidRPr="00C539B0">
          <w:rPr>
            <w:rStyle w:val="a7"/>
            <w:rFonts w:ascii="Times New Roman" w:eastAsia="標楷體" w:hAnsi="Times New Roman" w:cs="Times New Roman"/>
          </w:rPr>
          <w:t>https://www.virtualbox.org/</w:t>
        </w:r>
      </w:hyperlink>
    </w:p>
    <w:p w14:paraId="2676D99A" w14:textId="77777777" w:rsidR="00F80FCE" w:rsidRPr="00C539B0" w:rsidRDefault="00F80FCE" w:rsidP="00F80FCE">
      <w:pPr>
        <w:ind w:left="480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 w:hint="eastAsia"/>
        </w:rPr>
        <w:t>VM_User: os_project  Password: 0</w:t>
      </w:r>
    </w:p>
    <w:p w14:paraId="38869E38" w14:textId="34CEA845" w:rsidR="007C600A" w:rsidRPr="00C539B0" w:rsidRDefault="007C600A" w:rsidP="004C6BDB">
      <w:pPr>
        <w:ind w:left="480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 w:hint="eastAsia"/>
        </w:rPr>
        <w:t>**</w:t>
      </w:r>
      <w:r w:rsidR="009A7B1B">
        <w:rPr>
          <w:rFonts w:ascii="Times New Roman" w:eastAsia="標楷體" w:hAnsi="Times New Roman" w:cs="Times New Roman"/>
        </w:rPr>
        <w:t xml:space="preserve"> </w:t>
      </w:r>
      <w:r w:rsidR="003808D8">
        <w:rPr>
          <w:rFonts w:ascii="Times New Roman" w:eastAsia="標楷體" w:hAnsi="Times New Roman" w:cs="Times New Roman" w:hint="eastAsia"/>
        </w:rPr>
        <w:t>I</w:t>
      </w:r>
      <w:r w:rsidR="003808D8">
        <w:rPr>
          <w:rFonts w:ascii="Times New Roman" w:eastAsia="標楷體" w:hAnsi="Times New Roman" w:cs="Times New Roman"/>
        </w:rPr>
        <w:t xml:space="preserve">f </w:t>
      </w:r>
      <w:r w:rsidR="004E6FC3">
        <w:rPr>
          <w:rFonts w:ascii="Times New Roman" w:eastAsia="標楷體" w:hAnsi="Times New Roman" w:cs="Times New Roman"/>
        </w:rPr>
        <w:t>the virtual machine (</w:t>
      </w:r>
      <w:r w:rsidR="003808D8">
        <w:rPr>
          <w:rFonts w:ascii="Times New Roman" w:eastAsia="標楷體" w:hAnsi="Times New Roman" w:cs="Times New Roman"/>
        </w:rPr>
        <w:t>VM</w:t>
      </w:r>
      <w:r w:rsidR="004E6FC3">
        <w:rPr>
          <w:rFonts w:ascii="Times New Roman" w:eastAsia="標楷體" w:hAnsi="Times New Roman" w:cs="Times New Roman"/>
        </w:rPr>
        <w:t>)</w:t>
      </w:r>
      <w:r w:rsidR="003808D8">
        <w:rPr>
          <w:rFonts w:ascii="Times New Roman" w:eastAsia="標楷體" w:hAnsi="Times New Roman" w:cs="Times New Roman"/>
        </w:rPr>
        <w:t xml:space="preserve"> </w:t>
      </w:r>
      <w:r w:rsidR="004E6FC3">
        <w:rPr>
          <w:rFonts w:ascii="Times New Roman" w:eastAsia="標楷體" w:hAnsi="Times New Roman" w:cs="Times New Roman"/>
        </w:rPr>
        <w:t xml:space="preserve">does </w:t>
      </w:r>
      <w:r w:rsidR="003808D8">
        <w:rPr>
          <w:rFonts w:ascii="Times New Roman" w:eastAsia="標楷體" w:hAnsi="Times New Roman" w:cs="Times New Roman"/>
        </w:rPr>
        <w:t xml:space="preserve">not boot </w:t>
      </w:r>
      <w:r w:rsidR="004E6FC3">
        <w:rPr>
          <w:rFonts w:ascii="Times New Roman" w:eastAsia="標楷體" w:hAnsi="Times New Roman" w:cs="Times New Roman"/>
        </w:rPr>
        <w:t>properly</w:t>
      </w:r>
      <w:r w:rsidR="003808D8">
        <w:rPr>
          <w:rFonts w:ascii="Times New Roman" w:eastAsia="標楷體" w:hAnsi="Times New Roman" w:cs="Times New Roman"/>
        </w:rPr>
        <w:t xml:space="preserve">, </w:t>
      </w:r>
      <w:r w:rsidR="004E6FC3">
        <w:rPr>
          <w:rFonts w:ascii="Times New Roman" w:eastAsia="標楷體" w:hAnsi="Times New Roman" w:cs="Times New Roman"/>
        </w:rPr>
        <w:t xml:space="preserve">you </w:t>
      </w:r>
      <w:r w:rsidR="003808D8">
        <w:rPr>
          <w:rFonts w:ascii="Times New Roman" w:eastAsia="標楷體" w:hAnsi="Times New Roman" w:cs="Times New Roman"/>
        </w:rPr>
        <w:t xml:space="preserve">may need to </w:t>
      </w:r>
      <w:r w:rsidR="004E6FC3">
        <w:rPr>
          <w:rFonts w:ascii="Times New Roman" w:eastAsia="標楷體" w:hAnsi="Times New Roman" w:cs="Times New Roman"/>
        </w:rPr>
        <w:t>go check your computer’s</w:t>
      </w:r>
      <w:r w:rsidR="003808D8">
        <w:rPr>
          <w:rFonts w:ascii="Times New Roman" w:eastAsia="標楷體" w:hAnsi="Times New Roman" w:cs="Times New Roman"/>
        </w:rPr>
        <w:t xml:space="preserve"> </w:t>
      </w:r>
      <w:r w:rsidRPr="00C539B0">
        <w:rPr>
          <w:rFonts w:ascii="Times New Roman" w:eastAsia="標楷體" w:hAnsi="Times New Roman" w:cs="Times New Roman"/>
        </w:rPr>
        <w:t>UEFI/BIOS</w:t>
      </w:r>
      <w:r w:rsidR="003808D8">
        <w:rPr>
          <w:rFonts w:ascii="Times New Roman" w:eastAsia="標楷體" w:hAnsi="Times New Roman" w:cs="Times New Roman" w:hint="eastAsia"/>
        </w:rPr>
        <w:t xml:space="preserve"> </w:t>
      </w:r>
      <w:r w:rsidR="004E6FC3">
        <w:rPr>
          <w:rFonts w:ascii="Times New Roman" w:eastAsia="標楷體" w:hAnsi="Times New Roman" w:cs="Times New Roman"/>
        </w:rPr>
        <w:t>settings</w:t>
      </w:r>
      <w:r w:rsidR="003808D8">
        <w:rPr>
          <w:rFonts w:ascii="Times New Roman" w:eastAsia="標楷體" w:hAnsi="Times New Roman" w:cs="Times New Roman" w:hint="eastAsia"/>
        </w:rPr>
        <w:t xml:space="preserve"> and </w:t>
      </w:r>
      <w:r w:rsidR="004E6FC3">
        <w:rPr>
          <w:rFonts w:ascii="Times New Roman" w:eastAsia="標楷體" w:hAnsi="Times New Roman" w:cs="Times New Roman"/>
        </w:rPr>
        <w:t xml:space="preserve">make sure that </w:t>
      </w:r>
      <w:r w:rsidR="003808D8">
        <w:rPr>
          <w:rFonts w:ascii="Times New Roman" w:eastAsia="標楷體" w:hAnsi="Times New Roman" w:cs="Times New Roman"/>
        </w:rPr>
        <w:t>the</w:t>
      </w:r>
      <w:r w:rsidRPr="00C539B0">
        <w:rPr>
          <w:rFonts w:ascii="Times New Roman" w:eastAsia="標楷體" w:hAnsi="Times New Roman" w:cs="Times New Roman" w:hint="eastAsia"/>
        </w:rPr>
        <w:t xml:space="preserve"> </w:t>
      </w:r>
      <w:r w:rsidRPr="00C539B0">
        <w:rPr>
          <w:rFonts w:ascii="Times New Roman" w:eastAsia="標楷體" w:hAnsi="Times New Roman" w:cs="Times New Roman" w:hint="eastAsia"/>
          <w:color w:val="FF0000"/>
        </w:rPr>
        <w:t xml:space="preserve">Virtualization </w:t>
      </w:r>
      <w:r w:rsidRPr="00C539B0">
        <w:rPr>
          <w:rFonts w:ascii="Times New Roman" w:eastAsia="標楷體" w:hAnsi="Times New Roman" w:cs="Times New Roman"/>
          <w:color w:val="FF0000"/>
        </w:rPr>
        <w:t>Technology / VT-X</w:t>
      </w:r>
      <w:r w:rsidRPr="00C539B0">
        <w:rPr>
          <w:rFonts w:ascii="Times New Roman" w:eastAsia="標楷體" w:hAnsi="Times New Roman" w:cs="Times New Roman"/>
        </w:rPr>
        <w:t xml:space="preserve"> support</w:t>
      </w:r>
      <w:r w:rsidR="004E6FC3">
        <w:rPr>
          <w:rFonts w:ascii="Times New Roman" w:eastAsia="標楷體" w:hAnsi="Times New Roman" w:cs="Times New Roman"/>
        </w:rPr>
        <w:t xml:space="preserve"> is enabled</w:t>
      </w:r>
      <w:r w:rsidRPr="00C539B0">
        <w:rPr>
          <w:rFonts w:ascii="Times New Roman" w:eastAsia="標楷體" w:hAnsi="Times New Roman" w:cs="Times New Roman" w:hint="eastAsia"/>
        </w:rPr>
        <w:t>.</w:t>
      </w:r>
    </w:p>
    <w:p w14:paraId="1F70A9CE" w14:textId="148B12C3" w:rsidR="00E064A9" w:rsidRPr="00C539B0" w:rsidRDefault="0041791B" w:rsidP="004C6BDB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fter downloading, import the image file to </w:t>
      </w:r>
      <w:r w:rsidR="00E064A9" w:rsidRPr="00C539B0">
        <w:rPr>
          <w:rFonts w:ascii="Times New Roman" w:eastAsia="標楷體" w:hAnsi="Times New Roman" w:cs="Times New Roman"/>
        </w:rPr>
        <w:t>VirtualBox</w:t>
      </w:r>
      <w:r>
        <w:rPr>
          <w:rFonts w:ascii="Times New Roman" w:eastAsia="標楷體" w:hAnsi="Times New Roman" w:cs="Times New Roman" w:hint="eastAsia"/>
        </w:rPr>
        <w:t>, and launch it.</w:t>
      </w:r>
    </w:p>
    <w:p w14:paraId="402F070C" w14:textId="558F9FCC" w:rsidR="004C6BDB" w:rsidRPr="00C539B0" w:rsidRDefault="004C6BDB" w:rsidP="00005FE3">
      <w:pPr>
        <w:ind w:left="480"/>
        <w:rPr>
          <w:rFonts w:ascii="Times New Roman" w:eastAsia="標楷體" w:hAnsi="Times New Roman" w:cs="Times New Roman"/>
        </w:rPr>
      </w:pPr>
    </w:p>
    <w:p w14:paraId="672E2E93" w14:textId="37C9D8D1" w:rsidR="004C6BDB" w:rsidRPr="00C539B0" w:rsidRDefault="004C6BDB" w:rsidP="00005FE3">
      <w:pPr>
        <w:ind w:left="480"/>
        <w:rPr>
          <w:rFonts w:ascii="Times New Roman" w:eastAsia="標楷體" w:hAnsi="Times New Roman" w:cs="Times New Roman"/>
        </w:rPr>
      </w:pPr>
    </w:p>
    <w:p w14:paraId="71BDA7B9" w14:textId="40CFA87C" w:rsidR="008150EB" w:rsidRPr="00C539B0" w:rsidRDefault="008150EB" w:rsidP="00005FE3">
      <w:pPr>
        <w:ind w:left="480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 xml:space="preserve">Note: </w:t>
      </w:r>
      <w:r w:rsidR="004E6FC3">
        <w:rPr>
          <w:rFonts w:ascii="Times New Roman" w:eastAsia="標楷體" w:hAnsi="Times New Roman" w:cs="Times New Roman"/>
        </w:rPr>
        <w:t xml:space="preserve">The host machine (your computer) should have at least </w:t>
      </w:r>
      <w:r w:rsidR="009A7B1B">
        <w:rPr>
          <w:rFonts w:ascii="Times New Roman" w:eastAsia="標楷體" w:hAnsi="Times New Roman" w:cs="Times New Roman"/>
        </w:rPr>
        <w:t xml:space="preserve">two </w:t>
      </w:r>
      <w:r w:rsidR="009A7B1B">
        <w:rPr>
          <w:rFonts w:ascii="Times New Roman" w:eastAsia="標楷體" w:hAnsi="Times New Roman" w:cs="Times New Roman" w:hint="eastAsia"/>
        </w:rPr>
        <w:t>CPU c</w:t>
      </w:r>
      <w:r w:rsidR="00D22008" w:rsidRPr="00C539B0">
        <w:rPr>
          <w:rFonts w:ascii="Times New Roman" w:eastAsia="標楷體" w:hAnsi="Times New Roman" w:cs="Times New Roman" w:hint="eastAsia"/>
        </w:rPr>
        <w:t>ore</w:t>
      </w:r>
      <w:r w:rsidR="009A7B1B">
        <w:rPr>
          <w:rFonts w:ascii="Times New Roman" w:eastAsia="標楷體" w:hAnsi="Times New Roman" w:cs="Times New Roman"/>
        </w:rPr>
        <w:t>s</w:t>
      </w:r>
      <w:r w:rsidR="00640835" w:rsidRPr="00C539B0">
        <w:rPr>
          <w:rFonts w:ascii="Times New Roman" w:eastAsia="標楷體" w:hAnsi="Times New Roman" w:cs="Times New Roman"/>
        </w:rPr>
        <w:t>.</w:t>
      </w:r>
    </w:p>
    <w:p w14:paraId="13D85ABF" w14:textId="77777777" w:rsidR="008150EB" w:rsidRPr="00C539B0" w:rsidRDefault="008150EB" w:rsidP="00005FE3">
      <w:pPr>
        <w:ind w:left="480"/>
        <w:rPr>
          <w:rFonts w:ascii="Times New Roman" w:eastAsia="標楷體" w:hAnsi="Times New Roman" w:cs="Times New Roman"/>
        </w:rPr>
      </w:pPr>
    </w:p>
    <w:p w14:paraId="6E1E12A6" w14:textId="77777777" w:rsidR="009D78C7" w:rsidRPr="00C539B0" w:rsidRDefault="009D78C7" w:rsidP="00005FE3">
      <w:pPr>
        <w:ind w:left="480"/>
        <w:rPr>
          <w:rFonts w:ascii="Times New Roman" w:eastAsia="標楷體" w:hAnsi="Times New Roman"/>
        </w:rPr>
      </w:pPr>
    </w:p>
    <w:p w14:paraId="32BCF045" w14:textId="77777777" w:rsidR="005B392B" w:rsidRDefault="005B392B">
      <w:pPr>
        <w:widowControl/>
        <w:ind w:leftChars="0" w:left="0"/>
        <w:jc w:val="left"/>
        <w:rPr>
          <w:rFonts w:ascii="Times New Roman" w:eastAsia="標楷體" w:hAnsi="Times New Roman" w:cs="Times New Roman"/>
          <w:b/>
          <w:bCs/>
          <w:szCs w:val="36"/>
        </w:rPr>
      </w:pPr>
      <w:r>
        <w:rPr>
          <w:rFonts w:ascii="Times New Roman" w:eastAsia="標楷體" w:hAnsi="Times New Roman" w:cs="Times New Roman"/>
        </w:rPr>
        <w:br w:type="page"/>
      </w:r>
    </w:p>
    <w:p w14:paraId="12BE4C2A" w14:textId="77E1F690" w:rsidR="006F2F3F" w:rsidRPr="00C539B0" w:rsidRDefault="00044081" w:rsidP="006F2F3F">
      <w:pPr>
        <w:pStyle w:val="3"/>
        <w:ind w:left="723" w:hanging="483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lastRenderedPageBreak/>
        <w:t>Spin-lock Implementation</w:t>
      </w:r>
    </w:p>
    <w:p w14:paraId="297CA36D" w14:textId="42FD3FE6" w:rsidR="000F43B2" w:rsidRPr="00C539B0" w:rsidRDefault="004C6BDB" w:rsidP="004C6BDB">
      <w:pPr>
        <w:pStyle w:val="HTML"/>
        <w:shd w:val="clear" w:color="auto" w:fill="FFFFFF"/>
        <w:ind w:left="480"/>
        <w:rPr>
          <w:rFonts w:ascii="Times New Roman" w:eastAsia="標楷體" w:hAnsi="Times New Roman"/>
          <w:color w:val="212121"/>
        </w:rPr>
      </w:pPr>
      <w:r w:rsidRPr="00C539B0">
        <w:rPr>
          <w:rFonts w:ascii="Times New Roman" w:eastAsia="標楷體" w:hAnsi="Times New Roman" w:cs="Times New Roman"/>
        </w:rPr>
        <w:t>Spin lock</w:t>
      </w:r>
      <w:r w:rsidR="00483535">
        <w:rPr>
          <w:rFonts w:ascii="Times New Roman" w:eastAsia="標楷體" w:hAnsi="Times New Roman" w:cs="Times New Roman"/>
        </w:rPr>
        <w:t xml:space="preserve"> </w:t>
      </w:r>
      <w:r w:rsidR="00483535">
        <w:rPr>
          <w:rFonts w:ascii="Times New Roman" w:eastAsia="標楷體" w:hAnsi="Times New Roman" w:cs="Times New Roman" w:hint="eastAsia"/>
        </w:rPr>
        <w:t>i</w:t>
      </w:r>
      <w:r w:rsidR="00483535">
        <w:rPr>
          <w:rFonts w:ascii="Times New Roman" w:eastAsia="標楷體" w:hAnsi="Times New Roman" w:cs="Times New Roman"/>
        </w:rPr>
        <w:t xml:space="preserve">s a </w:t>
      </w:r>
      <w:r w:rsidRPr="00C539B0">
        <w:rPr>
          <w:rFonts w:ascii="Times New Roman" w:eastAsia="標楷體" w:hAnsi="Times New Roman" w:cs="Times New Roman" w:hint="eastAsia"/>
        </w:rPr>
        <w:t>busy waiting</w:t>
      </w:r>
      <w:r w:rsidR="00483535">
        <w:rPr>
          <w:rFonts w:ascii="Times New Roman" w:eastAsia="標楷體" w:hAnsi="Times New Roman" w:cs="Times New Roman" w:hint="eastAsia"/>
        </w:rPr>
        <w:t xml:space="preserve"> </w:t>
      </w:r>
      <w:r w:rsidR="00452774" w:rsidRPr="00C539B0">
        <w:rPr>
          <w:rFonts w:ascii="Times New Roman" w:eastAsia="標楷體" w:hAnsi="Times New Roman" w:cs="Times New Roman"/>
        </w:rPr>
        <w:t>synchronization</w:t>
      </w:r>
      <w:r w:rsidR="00483535">
        <w:rPr>
          <w:rFonts w:ascii="Times New Roman" w:eastAsia="標楷體" w:hAnsi="Times New Roman" w:cs="Times New Roman" w:hint="eastAsia"/>
        </w:rPr>
        <w:t xml:space="preserve"> mech</w:t>
      </w:r>
      <w:r w:rsidR="00483535">
        <w:rPr>
          <w:rFonts w:ascii="Times New Roman" w:eastAsia="標楷體" w:hAnsi="Times New Roman" w:cs="Times New Roman"/>
        </w:rPr>
        <w:t>anism</w:t>
      </w:r>
      <w:r w:rsidR="00483535">
        <w:rPr>
          <w:rFonts w:ascii="Times New Roman" w:eastAsia="標楷體" w:hAnsi="Times New Roman" w:cs="Times New Roman" w:hint="eastAsia"/>
        </w:rPr>
        <w:t xml:space="preserve">, </w:t>
      </w:r>
      <w:r w:rsidR="004E6FC3">
        <w:rPr>
          <w:rFonts w:ascii="Times New Roman" w:eastAsia="標楷體" w:hAnsi="Times New Roman" w:cs="Times New Roman"/>
        </w:rPr>
        <w:t>which</w:t>
      </w:r>
      <w:r w:rsidR="004E6FC3">
        <w:rPr>
          <w:rFonts w:ascii="Times New Roman" w:eastAsia="標楷體" w:hAnsi="Times New Roman" w:cs="Times New Roman" w:hint="eastAsia"/>
        </w:rPr>
        <w:t xml:space="preserve"> </w:t>
      </w:r>
      <w:r w:rsidR="004E6FC3">
        <w:rPr>
          <w:rFonts w:ascii="Times New Roman" w:eastAsia="標楷體" w:hAnsi="Times New Roman" w:cs="Times New Roman"/>
        </w:rPr>
        <w:t>can be used to</w:t>
      </w:r>
      <w:r w:rsidR="004E6FC3">
        <w:rPr>
          <w:rFonts w:ascii="Times New Roman" w:eastAsia="標楷體" w:hAnsi="Times New Roman" w:cs="Times New Roman" w:hint="eastAsia"/>
        </w:rPr>
        <w:t xml:space="preserve"> </w:t>
      </w:r>
      <w:r w:rsidR="00483535">
        <w:rPr>
          <w:rFonts w:ascii="Times New Roman" w:eastAsia="標楷體" w:hAnsi="Times New Roman" w:cs="Times New Roman" w:hint="eastAsia"/>
        </w:rPr>
        <w:t>prevent thread</w:t>
      </w:r>
      <w:r w:rsidR="004E6FC3">
        <w:rPr>
          <w:rFonts w:ascii="Times New Roman" w:eastAsia="標楷體" w:hAnsi="Times New Roman" w:cs="Times New Roman"/>
        </w:rPr>
        <w:t>s</w:t>
      </w:r>
      <w:r w:rsidR="00483535">
        <w:rPr>
          <w:rFonts w:ascii="Times New Roman" w:eastAsia="標楷體" w:hAnsi="Times New Roman" w:cs="Times New Roman" w:hint="eastAsia"/>
        </w:rPr>
        <w:t xml:space="preserve"> </w:t>
      </w:r>
      <w:r w:rsidR="004E6FC3">
        <w:rPr>
          <w:rFonts w:ascii="Times New Roman" w:eastAsia="標楷體" w:hAnsi="Times New Roman" w:cs="Times New Roman"/>
        </w:rPr>
        <w:t xml:space="preserve">from </w:t>
      </w:r>
      <w:r w:rsidR="00483535">
        <w:rPr>
          <w:rFonts w:ascii="Times New Roman" w:eastAsia="標楷體" w:hAnsi="Times New Roman" w:cs="Times New Roman" w:hint="eastAsia"/>
        </w:rPr>
        <w:t xml:space="preserve">entering </w:t>
      </w:r>
      <w:r w:rsidR="004E6FC3">
        <w:rPr>
          <w:rFonts w:ascii="Times New Roman" w:eastAsia="標楷體" w:hAnsi="Times New Roman" w:cs="Times New Roman"/>
        </w:rPr>
        <w:t xml:space="preserve">a </w:t>
      </w:r>
      <w:r w:rsidR="00483535">
        <w:rPr>
          <w:rFonts w:ascii="Times New Roman" w:eastAsia="標楷體" w:hAnsi="Times New Roman" w:cs="Times New Roman" w:hint="eastAsia"/>
        </w:rPr>
        <w:t>critical section at same time.</w:t>
      </w:r>
      <w:r w:rsidR="00483535">
        <w:rPr>
          <w:rFonts w:ascii="Times New Roman" w:eastAsia="標楷體" w:hAnsi="Times New Roman" w:cs="Times New Roman"/>
        </w:rPr>
        <w:t xml:space="preserve"> </w:t>
      </w:r>
      <w:r w:rsidR="00483535">
        <w:rPr>
          <w:rFonts w:ascii="Times New Roman" w:eastAsia="標楷體" w:hAnsi="Times New Roman" w:cs="Times New Roman" w:hint="eastAsia"/>
        </w:rPr>
        <w:t>In this part, y</w:t>
      </w:r>
      <w:r w:rsidR="00483535">
        <w:rPr>
          <w:rFonts w:ascii="Times New Roman" w:eastAsia="標楷體" w:hAnsi="Times New Roman" w:cs="Times New Roman"/>
        </w:rPr>
        <w:t xml:space="preserve">ou </w:t>
      </w:r>
      <w:r w:rsidR="004E6FC3">
        <w:rPr>
          <w:rFonts w:ascii="Times New Roman" w:eastAsia="標楷體" w:hAnsi="Times New Roman" w:cs="Times New Roman"/>
        </w:rPr>
        <w:t>will practice the implementation of spinlock</w:t>
      </w:r>
      <w:r w:rsidR="00483535">
        <w:rPr>
          <w:rFonts w:ascii="Times New Roman" w:eastAsia="標楷體" w:hAnsi="Times New Roman" w:cs="Times New Roman"/>
        </w:rPr>
        <w:t xml:space="preserve"> </w:t>
      </w:r>
      <w:r w:rsidR="004E6FC3">
        <w:rPr>
          <w:rFonts w:ascii="Times New Roman" w:eastAsia="標楷體" w:hAnsi="Times New Roman" w:cs="Times New Roman"/>
        </w:rPr>
        <w:t>with atomic test-and-set (or compare-and-swap) instructions</w:t>
      </w:r>
      <w:r w:rsidR="009836D5">
        <w:rPr>
          <w:rFonts w:ascii="Times New Roman" w:eastAsia="標楷體" w:hAnsi="Times New Roman" w:cs="Times New Roman" w:hint="eastAsia"/>
        </w:rPr>
        <w:t xml:space="preserve">. </w:t>
      </w:r>
    </w:p>
    <w:p w14:paraId="2D9660F8" w14:textId="77777777" w:rsidR="000F43B2" w:rsidRDefault="000F43B2" w:rsidP="00F81526">
      <w:pPr>
        <w:ind w:left="480"/>
        <w:rPr>
          <w:rFonts w:ascii="Times New Roman" w:eastAsia="標楷體" w:hAnsi="Times New Roman" w:cs="Times New Roman"/>
        </w:rPr>
      </w:pPr>
    </w:p>
    <w:p w14:paraId="77B1DCFC" w14:textId="77777777" w:rsidR="00794B74" w:rsidRPr="00C539B0" w:rsidRDefault="00794B74" w:rsidP="00794B74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 xml:space="preserve">In this part, we supply </w:t>
      </w:r>
      <w:r w:rsidR="00B61CB4" w:rsidRPr="00C539B0">
        <w:rPr>
          <w:rFonts w:ascii="Times New Roman" w:eastAsia="標楷體" w:hAnsi="Times New Roman" w:cs="Times New Roman"/>
        </w:rPr>
        <w:t xml:space="preserve">the </w:t>
      </w:r>
      <w:r w:rsidRPr="00C539B0">
        <w:rPr>
          <w:rFonts w:ascii="Times New Roman" w:eastAsia="標楷體" w:hAnsi="Times New Roman" w:cs="Times New Roman"/>
        </w:rPr>
        <w:t>following files.</w:t>
      </w:r>
    </w:p>
    <w:p w14:paraId="7D779632" w14:textId="77777777" w:rsidR="00794B74" w:rsidRPr="00C539B0" w:rsidRDefault="00794B74" w:rsidP="00794B74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</w:p>
    <w:p w14:paraId="6FC9F6AB" w14:textId="61CA207B" w:rsidR="00794B74" w:rsidRPr="00C539B0" w:rsidRDefault="00794B74" w:rsidP="00490D5A">
      <w:pPr>
        <w:widowControl/>
        <w:ind w:left="1560" w:hangingChars="450" w:hanging="108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[</w:t>
      </w:r>
      <w:proofErr w:type="spellStart"/>
      <w:r w:rsidRPr="00C539B0">
        <w:rPr>
          <w:rFonts w:ascii="Times New Roman" w:eastAsia="標楷體" w:hAnsi="Times New Roman" w:cs="Times New Roman"/>
        </w:rPr>
        <w:t>Makefile</w:t>
      </w:r>
      <w:proofErr w:type="spellEnd"/>
      <w:r w:rsidRPr="00C539B0">
        <w:rPr>
          <w:rFonts w:ascii="Times New Roman" w:eastAsia="標楷體" w:hAnsi="Times New Roman" w:cs="Times New Roman"/>
        </w:rPr>
        <w:t xml:space="preserve">]: </w:t>
      </w:r>
      <w:r w:rsidR="00253541">
        <w:rPr>
          <w:rFonts w:ascii="Times New Roman" w:eastAsia="標楷體" w:hAnsi="Times New Roman" w:cs="Times New Roman"/>
        </w:rPr>
        <w:t>For c</w:t>
      </w:r>
      <w:r w:rsidRPr="00C539B0">
        <w:rPr>
          <w:rFonts w:ascii="Times New Roman" w:eastAsia="標楷體" w:hAnsi="Times New Roman" w:cs="Times New Roman"/>
        </w:rPr>
        <w:t>ompil</w:t>
      </w:r>
      <w:r w:rsidR="00253541">
        <w:rPr>
          <w:rFonts w:ascii="Times New Roman" w:eastAsia="標楷體" w:hAnsi="Times New Roman" w:cs="Times New Roman"/>
        </w:rPr>
        <w:t>ing</w:t>
      </w:r>
      <w:r w:rsidRPr="00C539B0">
        <w:rPr>
          <w:rFonts w:ascii="Times New Roman" w:eastAsia="標楷體" w:hAnsi="Times New Roman" w:cs="Times New Roman"/>
        </w:rPr>
        <w:t xml:space="preserve"> the project </w:t>
      </w:r>
      <w:r w:rsidR="00253541">
        <w:rPr>
          <w:rFonts w:ascii="Times New Roman" w:eastAsia="標楷體" w:hAnsi="Times New Roman" w:cs="Times New Roman"/>
        </w:rPr>
        <w:t>with</w:t>
      </w:r>
      <w:r w:rsidR="00253541" w:rsidRPr="00C539B0">
        <w:rPr>
          <w:rFonts w:ascii="Times New Roman" w:eastAsia="標楷體" w:hAnsi="Times New Roman" w:cs="Times New Roman"/>
        </w:rPr>
        <w:t xml:space="preserve"> </w:t>
      </w:r>
      <w:r w:rsidRPr="00C539B0">
        <w:rPr>
          <w:rFonts w:ascii="Times New Roman" w:eastAsia="標楷體" w:hAnsi="Times New Roman" w:cs="Times New Roman"/>
        </w:rPr>
        <w:t>`make` command</w:t>
      </w:r>
      <w:r w:rsidR="00253541">
        <w:rPr>
          <w:rFonts w:ascii="Times New Roman" w:eastAsia="標楷體" w:hAnsi="Times New Roman" w:cs="Times New Roman"/>
        </w:rPr>
        <w:t xml:space="preserve"> and generating the</w:t>
      </w:r>
      <w:r w:rsidRPr="00C539B0">
        <w:rPr>
          <w:rFonts w:ascii="Times New Roman" w:eastAsia="標楷體" w:hAnsi="Times New Roman" w:cs="Times New Roman"/>
        </w:rPr>
        <w:t xml:space="preserve"> </w:t>
      </w:r>
      <w:r w:rsidR="003F539F" w:rsidRPr="00C539B0">
        <w:rPr>
          <w:rFonts w:ascii="Times New Roman" w:eastAsia="標楷體" w:hAnsi="Times New Roman" w:cs="Times New Roman"/>
          <w:b/>
          <w:i/>
        </w:rPr>
        <w:t xml:space="preserve">spinlock </w:t>
      </w:r>
      <w:r w:rsidRPr="00C539B0">
        <w:rPr>
          <w:rFonts w:ascii="Times New Roman" w:eastAsia="標楷體" w:hAnsi="Times New Roman" w:cs="Times New Roman"/>
        </w:rPr>
        <w:t>executable</w:t>
      </w:r>
      <w:r w:rsidR="00253541">
        <w:rPr>
          <w:rFonts w:ascii="Times New Roman" w:eastAsia="標楷體" w:hAnsi="Times New Roman" w:cs="Times New Roman"/>
        </w:rPr>
        <w:t xml:space="preserve"> </w:t>
      </w:r>
      <w:r w:rsidRPr="00C539B0">
        <w:rPr>
          <w:rFonts w:ascii="Times New Roman" w:eastAsia="標楷體" w:hAnsi="Times New Roman" w:cs="Times New Roman"/>
        </w:rPr>
        <w:t>file.</w:t>
      </w:r>
    </w:p>
    <w:p w14:paraId="3208FDBA" w14:textId="7EA04A65" w:rsidR="00794B74" w:rsidRPr="00C539B0" w:rsidRDefault="00794B74" w:rsidP="00490D5A">
      <w:pPr>
        <w:widowControl/>
        <w:ind w:left="1416" w:hangingChars="390" w:hanging="936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[</w:t>
      </w:r>
      <w:r w:rsidR="003F539F" w:rsidRPr="00C539B0">
        <w:rPr>
          <w:rFonts w:ascii="Times New Roman" w:eastAsia="標楷體" w:hAnsi="Times New Roman" w:cs="Times New Roman"/>
        </w:rPr>
        <w:t>main.c</w:t>
      </w:r>
      <w:r w:rsidRPr="00C539B0">
        <w:rPr>
          <w:rFonts w:ascii="Times New Roman" w:eastAsia="標楷體" w:hAnsi="Times New Roman" w:cs="Times New Roman"/>
        </w:rPr>
        <w:t xml:space="preserve">]: </w:t>
      </w:r>
      <w:r w:rsidR="003F539F" w:rsidRPr="00C539B0">
        <w:rPr>
          <w:rFonts w:ascii="Times New Roman" w:eastAsia="標楷體" w:hAnsi="Times New Roman" w:cs="Times New Roman"/>
        </w:rPr>
        <w:t>Create two thread</w:t>
      </w:r>
      <w:r w:rsidR="00B61CB4" w:rsidRPr="00C539B0">
        <w:rPr>
          <w:rFonts w:ascii="Times New Roman" w:eastAsia="標楷體" w:hAnsi="Times New Roman" w:cs="Times New Roman"/>
        </w:rPr>
        <w:t>s and a</w:t>
      </w:r>
      <w:r w:rsidR="00253541">
        <w:rPr>
          <w:rFonts w:ascii="Times New Roman" w:eastAsia="標楷體" w:hAnsi="Times New Roman" w:cs="Times New Roman"/>
        </w:rPr>
        <w:t xml:space="preserve"> shared</w:t>
      </w:r>
      <w:r w:rsidR="003F539F" w:rsidRPr="00C539B0">
        <w:rPr>
          <w:rFonts w:ascii="Times New Roman" w:eastAsia="標楷體" w:hAnsi="Times New Roman" w:cs="Times New Roman"/>
        </w:rPr>
        <w:t xml:space="preserve"> counter</w:t>
      </w:r>
      <w:r w:rsidR="00253541">
        <w:rPr>
          <w:rFonts w:ascii="Times New Roman" w:eastAsia="標楷體" w:hAnsi="Times New Roman" w:cs="Times New Roman"/>
        </w:rPr>
        <w:t>, which is wrapped in the critical section marked by the c</w:t>
      </w:r>
      <w:r w:rsidR="00B35C31" w:rsidRPr="00C539B0">
        <w:rPr>
          <w:rFonts w:ascii="Times New Roman" w:eastAsia="標楷體" w:hAnsi="Times New Roman" w:cs="Times New Roman"/>
        </w:rPr>
        <w:t>all</w:t>
      </w:r>
      <w:r w:rsidR="00253541">
        <w:rPr>
          <w:rFonts w:ascii="Times New Roman" w:eastAsia="標楷體" w:hAnsi="Times New Roman" w:cs="Times New Roman"/>
        </w:rPr>
        <w:t xml:space="preserve"> to</w:t>
      </w:r>
      <w:r w:rsidR="00B35C31" w:rsidRPr="00C539B0">
        <w:rPr>
          <w:rFonts w:ascii="Times New Roman" w:eastAsia="標楷體" w:hAnsi="Times New Roman" w:cs="Times New Roman"/>
        </w:rPr>
        <w:t xml:space="preserve"> </w:t>
      </w:r>
      <w:proofErr w:type="spellStart"/>
      <w:r w:rsidR="00B35C31" w:rsidRPr="00C539B0">
        <w:rPr>
          <w:rFonts w:ascii="Times New Roman" w:eastAsia="標楷體" w:hAnsi="Times New Roman" w:cs="Times New Roman"/>
          <w:b/>
        </w:rPr>
        <w:t>spin_lock</w:t>
      </w:r>
      <w:proofErr w:type="spellEnd"/>
      <w:r w:rsidR="00B35C31" w:rsidRPr="00C539B0">
        <w:rPr>
          <w:rFonts w:ascii="Times New Roman" w:eastAsia="標楷體" w:hAnsi="Times New Roman" w:cs="Times New Roman"/>
          <w:b/>
        </w:rPr>
        <w:t>(&amp;</w:t>
      </w:r>
      <w:proofErr w:type="spellStart"/>
      <w:r w:rsidR="00B35C31" w:rsidRPr="00C539B0">
        <w:rPr>
          <w:rFonts w:ascii="Times New Roman" w:eastAsia="標楷體" w:hAnsi="Times New Roman" w:cs="Times New Roman"/>
          <w:b/>
        </w:rPr>
        <w:t>mutex</w:t>
      </w:r>
      <w:proofErr w:type="spellEnd"/>
      <w:r w:rsidR="00B35C31" w:rsidRPr="00C539B0">
        <w:rPr>
          <w:rFonts w:ascii="Times New Roman" w:eastAsia="標楷體" w:hAnsi="Times New Roman" w:cs="Times New Roman"/>
          <w:b/>
        </w:rPr>
        <w:t xml:space="preserve">) </w:t>
      </w:r>
      <w:r w:rsidR="00B35C31" w:rsidRPr="00490D5A">
        <w:rPr>
          <w:rFonts w:ascii="Times New Roman" w:eastAsia="標楷體" w:hAnsi="Times New Roman" w:cs="Times New Roman"/>
        </w:rPr>
        <w:t>and</w:t>
      </w:r>
      <w:r w:rsidR="00253541" w:rsidRPr="00490D5A">
        <w:rPr>
          <w:rFonts w:ascii="Times New Roman" w:eastAsia="標楷體" w:hAnsi="Times New Roman" w:cs="Times New Roman"/>
        </w:rPr>
        <w:t xml:space="preserve"> the call to</w:t>
      </w:r>
      <w:r w:rsidR="00B35C31" w:rsidRPr="00C539B0">
        <w:rPr>
          <w:rFonts w:ascii="Times New Roman" w:eastAsia="標楷體" w:hAnsi="Times New Roman" w:cs="Times New Roman"/>
          <w:b/>
        </w:rPr>
        <w:t xml:space="preserve"> </w:t>
      </w:r>
      <w:proofErr w:type="spellStart"/>
      <w:r w:rsidR="00B35C31" w:rsidRPr="00C539B0">
        <w:rPr>
          <w:rFonts w:ascii="Times New Roman" w:eastAsia="標楷體" w:hAnsi="Times New Roman" w:cs="Times New Roman"/>
          <w:b/>
        </w:rPr>
        <w:t>spin_unlock</w:t>
      </w:r>
      <w:proofErr w:type="spellEnd"/>
      <w:r w:rsidR="00B35C31" w:rsidRPr="00C539B0">
        <w:rPr>
          <w:rFonts w:ascii="Times New Roman" w:eastAsia="標楷體" w:hAnsi="Times New Roman" w:cs="Times New Roman"/>
          <w:b/>
        </w:rPr>
        <w:t>(&amp;</w:t>
      </w:r>
      <w:proofErr w:type="spellStart"/>
      <w:r w:rsidR="00B35C31" w:rsidRPr="00C539B0">
        <w:rPr>
          <w:rFonts w:ascii="Times New Roman" w:eastAsia="標楷體" w:hAnsi="Times New Roman" w:cs="Times New Roman"/>
          <w:b/>
        </w:rPr>
        <w:t>mutex</w:t>
      </w:r>
      <w:proofErr w:type="spellEnd"/>
      <w:r w:rsidR="00B35C31" w:rsidRPr="00C539B0">
        <w:rPr>
          <w:rFonts w:ascii="Times New Roman" w:eastAsia="標楷體" w:hAnsi="Times New Roman" w:cs="Times New Roman"/>
          <w:b/>
        </w:rPr>
        <w:t>)</w:t>
      </w:r>
      <w:r w:rsidR="003F539F" w:rsidRPr="00C539B0">
        <w:rPr>
          <w:rFonts w:ascii="Times New Roman" w:eastAsia="標楷體" w:hAnsi="Times New Roman" w:cs="Times New Roman"/>
        </w:rPr>
        <w:t>.</w:t>
      </w:r>
    </w:p>
    <w:p w14:paraId="1DFA88F0" w14:textId="1AA78EAA" w:rsidR="003F539F" w:rsidRPr="00C539B0" w:rsidRDefault="003F539F" w:rsidP="003F539F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 xml:space="preserve">[check.sh]: </w:t>
      </w:r>
      <w:r w:rsidR="00253541">
        <w:rPr>
          <w:rFonts w:ascii="Times New Roman" w:eastAsia="標楷體" w:hAnsi="Times New Roman" w:cs="Times New Roman"/>
        </w:rPr>
        <w:t>E</w:t>
      </w:r>
      <w:r w:rsidRPr="00C539B0">
        <w:rPr>
          <w:rFonts w:ascii="Times New Roman" w:eastAsia="標楷體" w:hAnsi="Times New Roman" w:cs="Times New Roman"/>
        </w:rPr>
        <w:t xml:space="preserve">xecute </w:t>
      </w:r>
      <w:r w:rsidRPr="00C539B0">
        <w:rPr>
          <w:rFonts w:ascii="Times New Roman" w:eastAsia="標楷體" w:hAnsi="Times New Roman" w:cs="Times New Roman"/>
          <w:b/>
          <w:i/>
        </w:rPr>
        <w:t>spinlock</w:t>
      </w:r>
      <w:r w:rsidRPr="00C539B0">
        <w:rPr>
          <w:rFonts w:ascii="Times New Roman" w:eastAsia="標楷體" w:hAnsi="Times New Roman" w:cs="Times New Roman"/>
        </w:rPr>
        <w:t xml:space="preserve"> for 10</w:t>
      </w:r>
      <w:r w:rsidR="00B61CB4" w:rsidRPr="00C539B0">
        <w:rPr>
          <w:rFonts w:ascii="Times New Roman" w:eastAsia="標楷體" w:hAnsi="Times New Roman" w:cs="Times New Roman"/>
        </w:rPr>
        <w:t>0</w:t>
      </w:r>
      <w:r w:rsidRPr="00C539B0">
        <w:rPr>
          <w:rFonts w:ascii="Times New Roman" w:eastAsia="標楷體" w:hAnsi="Times New Roman" w:cs="Times New Roman"/>
        </w:rPr>
        <w:t xml:space="preserve"> times, and </w:t>
      </w:r>
      <w:r w:rsidR="00253541">
        <w:rPr>
          <w:rFonts w:ascii="Times New Roman" w:eastAsia="標楷體" w:hAnsi="Times New Roman" w:cs="Times New Roman"/>
        </w:rPr>
        <w:t>auto-</w:t>
      </w:r>
      <w:r w:rsidRPr="00C539B0">
        <w:rPr>
          <w:rFonts w:ascii="Times New Roman" w:eastAsia="標楷體" w:hAnsi="Times New Roman" w:cs="Times New Roman"/>
        </w:rPr>
        <w:t>grade your code.</w:t>
      </w:r>
    </w:p>
    <w:p w14:paraId="2F6413CA" w14:textId="5841B075" w:rsidR="00794B74" w:rsidRPr="00C539B0" w:rsidRDefault="00794B74" w:rsidP="00794B74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[</w:t>
      </w:r>
      <w:proofErr w:type="spellStart"/>
      <w:r w:rsidR="003F539F" w:rsidRPr="00C539B0">
        <w:rPr>
          <w:rFonts w:ascii="Times New Roman" w:eastAsia="標楷體" w:hAnsi="Times New Roman" w:cs="Times New Roman"/>
        </w:rPr>
        <w:t>spinlock.s</w:t>
      </w:r>
      <w:proofErr w:type="spellEnd"/>
      <w:r w:rsidRPr="00C539B0">
        <w:rPr>
          <w:rFonts w:ascii="Times New Roman" w:eastAsia="標楷體" w:hAnsi="Times New Roman" w:cs="Times New Roman"/>
        </w:rPr>
        <w:t xml:space="preserve">]: </w:t>
      </w:r>
      <w:r w:rsidR="003F539F" w:rsidRPr="00C539B0">
        <w:rPr>
          <w:rFonts w:ascii="Times New Roman" w:eastAsia="標楷體" w:hAnsi="Times New Roman" w:cs="Times New Roman"/>
        </w:rPr>
        <w:t>Implement your spinlock</w:t>
      </w:r>
      <w:r w:rsidR="00253541">
        <w:rPr>
          <w:rFonts w:ascii="Times New Roman" w:eastAsia="標楷體" w:hAnsi="Times New Roman" w:cs="Times New Roman"/>
        </w:rPr>
        <w:t xml:space="preserve"> here</w:t>
      </w:r>
      <w:r w:rsidR="003F539F" w:rsidRPr="00C539B0">
        <w:rPr>
          <w:rFonts w:ascii="Times New Roman" w:eastAsia="標楷體" w:hAnsi="Times New Roman" w:cs="Times New Roman"/>
        </w:rPr>
        <w:t xml:space="preserve"> in </w:t>
      </w:r>
      <w:r w:rsidR="009836D5" w:rsidRPr="009836D5">
        <w:rPr>
          <w:rFonts w:ascii="Times New Roman" w:eastAsia="標楷體" w:hAnsi="Times New Roman" w:cs="Times New Roman"/>
          <w:b/>
        </w:rPr>
        <w:t>AT&amp;T style</w:t>
      </w:r>
      <w:r w:rsidR="009836D5">
        <w:rPr>
          <w:rFonts w:ascii="Times New Roman" w:eastAsia="標楷體" w:hAnsi="Times New Roman" w:cs="Times New Roman"/>
        </w:rPr>
        <w:t xml:space="preserve"> assembly !!</w:t>
      </w:r>
      <w:r w:rsidR="003F539F" w:rsidRPr="00C539B0">
        <w:rPr>
          <w:rFonts w:ascii="Times New Roman" w:eastAsia="標楷體" w:hAnsi="Times New Roman" w:cs="Times New Roman"/>
        </w:rPr>
        <w:t xml:space="preserve"> </w:t>
      </w:r>
    </w:p>
    <w:p w14:paraId="2D57F37E" w14:textId="6523EDFF" w:rsidR="00794B74" w:rsidRDefault="00794B74" w:rsidP="00794B74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</w:p>
    <w:p w14:paraId="0984AB6B" w14:textId="77777777" w:rsidR="0017589C" w:rsidRDefault="0017589C" w:rsidP="0017589C">
      <w:pPr>
        <w:pStyle w:val="a8"/>
        <w:widowControl/>
        <w:numPr>
          <w:ilvl w:val="0"/>
          <w:numId w:val="14"/>
        </w:numPr>
        <w:ind w:leftChars="0"/>
        <w:jc w:val="left"/>
        <w:rPr>
          <w:rFonts w:ascii="Times New Roman" w:eastAsia="標楷體" w:hAnsi="Times New Roman" w:cs="Times New Roman"/>
        </w:rPr>
      </w:pPr>
      <w:r w:rsidRPr="0017589C">
        <w:rPr>
          <w:rFonts w:ascii="Times New Roman" w:eastAsia="標楷體" w:hAnsi="Times New Roman" w:cs="Times New Roman" w:hint="eastAsia"/>
        </w:rPr>
        <w:t>Hi</w:t>
      </w:r>
      <w:r w:rsidRPr="0017589C">
        <w:rPr>
          <w:rFonts w:ascii="Times New Roman" w:eastAsia="標楷體" w:hAnsi="Times New Roman" w:cs="Times New Roman"/>
        </w:rPr>
        <w:t>nt</w:t>
      </w:r>
    </w:p>
    <w:p w14:paraId="25F4AF4B" w14:textId="77777777" w:rsidR="0017589C" w:rsidRPr="0017589C" w:rsidRDefault="0017589C" w:rsidP="0017589C">
      <w:pPr>
        <w:pStyle w:val="a8"/>
        <w:widowControl/>
        <w:numPr>
          <w:ilvl w:val="1"/>
          <w:numId w:val="14"/>
        </w:numPr>
        <w:ind w:leftChars="0"/>
        <w:jc w:val="left"/>
        <w:rPr>
          <w:rFonts w:ascii="Times New Roman" w:eastAsia="標楷體" w:hAnsi="Times New Roman" w:cs="Times New Roman"/>
        </w:rPr>
      </w:pPr>
      <w:r w:rsidRPr="0017589C">
        <w:rPr>
          <w:rFonts w:ascii="Calibri" w:hAnsi="Calibri" w:cs="Arial"/>
          <w:color w:val="373A3C"/>
        </w:rPr>
        <w:t>Using AT&amp;T style, MOV, CMPXCHG, JZ, JNZ instructions.</w:t>
      </w:r>
    </w:p>
    <w:p w14:paraId="790DEA23" w14:textId="77777777" w:rsidR="0017589C" w:rsidRPr="0017589C" w:rsidRDefault="0017589C" w:rsidP="0017589C">
      <w:pPr>
        <w:pStyle w:val="a8"/>
        <w:widowControl/>
        <w:numPr>
          <w:ilvl w:val="1"/>
          <w:numId w:val="14"/>
        </w:numPr>
        <w:ind w:leftChars="0"/>
        <w:jc w:val="left"/>
        <w:rPr>
          <w:rFonts w:ascii="Times New Roman" w:eastAsia="標楷體" w:hAnsi="Times New Roman" w:cs="Times New Roman"/>
        </w:rPr>
      </w:pPr>
      <w:r w:rsidRPr="0017589C">
        <w:rPr>
          <w:rFonts w:ascii="Calibri" w:hAnsi="Calibri" w:cs="Arial"/>
          <w:color w:val="373A3C"/>
        </w:rPr>
        <w:t>In AT&amp;T style x64 assembly,  movl %ecx, %eax  ( assigned ecx value to eax ) </w:t>
      </w:r>
    </w:p>
    <w:p w14:paraId="14DFDB7D" w14:textId="2C7DF573" w:rsidR="0017589C" w:rsidRPr="0017589C" w:rsidRDefault="0017589C" w:rsidP="0017589C">
      <w:pPr>
        <w:pStyle w:val="a8"/>
        <w:widowControl/>
        <w:numPr>
          <w:ilvl w:val="1"/>
          <w:numId w:val="14"/>
        </w:numPr>
        <w:ind w:leftChars="0"/>
        <w:jc w:val="left"/>
        <w:rPr>
          <w:rFonts w:ascii="Times New Roman" w:eastAsia="標楷體" w:hAnsi="Times New Roman" w:cs="Times New Roman"/>
        </w:rPr>
      </w:pPr>
      <w:r w:rsidRPr="0017589C">
        <w:rPr>
          <w:rFonts w:ascii="Calibri" w:hAnsi="Calibri" w:cs="Arial"/>
          <w:color w:val="373A3C"/>
        </w:rPr>
        <w:t>You can use the following command to see more AT&amp;T assembly coding style after compiling spinlock part</w:t>
      </w:r>
      <w:r>
        <w:rPr>
          <w:rFonts w:ascii="Calibri" w:hAnsi="Calibri" w:cs="Arial"/>
          <w:color w:val="373A3C"/>
        </w:rPr>
        <w:t xml:space="preserve">. </w:t>
      </w:r>
    </w:p>
    <w:p w14:paraId="15495E36" w14:textId="77777777" w:rsidR="0017589C" w:rsidRDefault="0017589C" w:rsidP="0017589C">
      <w:pPr>
        <w:pStyle w:val="Web"/>
        <w:shd w:val="clear" w:color="auto" w:fill="FFFFFF"/>
        <w:spacing w:before="0" w:beforeAutospacing="0"/>
        <w:ind w:left="480"/>
        <w:rPr>
          <w:rFonts w:ascii="Calibri" w:hAnsi="Calibri" w:cs="Arial"/>
          <w:color w:val="373A3C"/>
        </w:rPr>
      </w:pPr>
      <w:r w:rsidRPr="00A54C39">
        <w:rPr>
          <w:rFonts w:ascii="Calibri" w:hAnsi="Calibri" w:cs="Arial"/>
          <w:color w:val="373A3C"/>
        </w:rPr>
        <w:t> </w:t>
      </w:r>
      <w:r>
        <w:rPr>
          <w:rFonts w:ascii="Calibri" w:hAnsi="Calibri" w:cs="Arial"/>
          <w:color w:val="373A3C"/>
        </w:rPr>
        <w:tab/>
      </w:r>
      <w:r>
        <w:rPr>
          <w:rFonts w:ascii="Calibri" w:hAnsi="Calibri" w:cs="Arial"/>
          <w:color w:val="373A3C"/>
        </w:rPr>
        <w:tab/>
      </w:r>
      <w:r w:rsidRPr="00A54C39">
        <w:rPr>
          <w:rFonts w:ascii="Calibri" w:hAnsi="Calibri" w:cs="Arial"/>
          <w:color w:val="373A3C"/>
        </w:rPr>
        <w:t>$ objdump -d ~/os_project/spinlock </w:t>
      </w:r>
    </w:p>
    <w:p w14:paraId="2D3E0CA6" w14:textId="7320DF08" w:rsidR="0017589C" w:rsidRPr="0017589C" w:rsidRDefault="0017589C" w:rsidP="0017589C">
      <w:pPr>
        <w:pStyle w:val="Web"/>
        <w:numPr>
          <w:ilvl w:val="1"/>
          <w:numId w:val="14"/>
        </w:numPr>
        <w:shd w:val="clear" w:color="auto" w:fill="FFFFFF"/>
        <w:spacing w:before="0" w:beforeAutospacing="0"/>
        <w:rPr>
          <w:rFonts w:ascii="Calibri" w:hAnsi="Calibri" w:cs="Arial"/>
          <w:color w:val="373A3C"/>
        </w:rPr>
      </w:pPr>
      <w:r w:rsidRPr="00A54C39">
        <w:rPr>
          <w:rFonts w:ascii="Calibri" w:hAnsi="Calibri" w:cs="Arial"/>
          <w:color w:val="373A3C"/>
        </w:rPr>
        <w:t xml:space="preserve">The value of &amp;mutex will be place on </w:t>
      </w:r>
      <w:r>
        <w:rPr>
          <w:rFonts w:ascii="Calibri" w:hAnsi="Calibri" w:cs="Arial"/>
          <w:color w:val="373A3C"/>
        </w:rPr>
        <w:t>“</w:t>
      </w:r>
      <w:r w:rsidRPr="00A54C39">
        <w:rPr>
          <w:rFonts w:ascii="Calibri" w:hAnsi="Calibri" w:cs="Arial"/>
          <w:color w:val="373A3C"/>
        </w:rPr>
        <w:t>rdi</w:t>
      </w:r>
      <w:r>
        <w:rPr>
          <w:rFonts w:ascii="Calibri" w:hAnsi="Calibri" w:cs="Arial"/>
          <w:color w:val="373A3C"/>
        </w:rPr>
        <w:t>” register.</w:t>
      </w:r>
    </w:p>
    <w:p w14:paraId="04B1AEE7" w14:textId="0CF31972" w:rsidR="0017589C" w:rsidRPr="0017589C" w:rsidRDefault="0017589C" w:rsidP="0017589C">
      <w:pPr>
        <w:pStyle w:val="Web"/>
        <w:shd w:val="clear" w:color="auto" w:fill="FFFFFF"/>
        <w:spacing w:before="0" w:beforeAutospacing="0"/>
        <w:ind w:left="480"/>
        <w:rPr>
          <w:rFonts w:ascii="Calibri" w:hAnsi="Calibri" w:cs="Arial"/>
          <w:color w:val="373A3C"/>
        </w:rPr>
      </w:pPr>
      <w:r>
        <w:rPr>
          <w:rFonts w:ascii="Times New Roman" w:eastAsia="標楷體" w:hAnsi="Times New Roman" w:cs="Times New Roman" w:hint="eastAsia"/>
        </w:rPr>
        <w:t xml:space="preserve">Reference: </w:t>
      </w:r>
      <w:hyperlink r:id="rId10" w:history="1">
        <w:r w:rsidRPr="00A54C39">
          <w:rPr>
            <w:rStyle w:val="a7"/>
            <w:rFonts w:ascii="Calibri" w:hAnsi="Calibri" w:cs="Arial"/>
            <w:color w:val="33658A"/>
          </w:rPr>
          <w:t> Assembly Reference</w:t>
        </w:r>
      </w:hyperlink>
      <w:r w:rsidRPr="00A54C39">
        <w:rPr>
          <w:rFonts w:ascii="Calibri" w:hAnsi="Calibri" w:cs="Arial"/>
          <w:color w:val="373A3C"/>
        </w:rPr>
        <w:t> </w:t>
      </w:r>
      <w:r>
        <w:rPr>
          <w:rFonts w:ascii="Calibri" w:hAnsi="Calibri" w:cs="Arial"/>
          <w:color w:val="373A3C"/>
        </w:rPr>
        <w:t xml:space="preserve">, </w:t>
      </w:r>
      <w:hyperlink r:id="rId11" w:history="1">
        <w:r w:rsidRPr="00A54C39">
          <w:rPr>
            <w:rStyle w:val="a7"/>
            <w:rFonts w:ascii="Calibri" w:hAnsi="Calibri" w:cs="Arial"/>
            <w:color w:val="33658A"/>
          </w:rPr>
          <w:t>x6</w:t>
        </w:r>
        <w:r>
          <w:rPr>
            <w:rStyle w:val="a7"/>
            <w:rFonts w:ascii="Calibri" w:hAnsi="Calibri" w:cs="Arial"/>
            <w:color w:val="33658A"/>
          </w:rPr>
          <w:t>4 register</w:t>
        </w:r>
      </w:hyperlink>
      <w:r>
        <w:rPr>
          <w:rFonts w:ascii="Calibri" w:hAnsi="Calibri" w:cs="Arial"/>
          <w:color w:val="373A3C"/>
        </w:rPr>
        <w:t>,</w:t>
      </w:r>
      <w:r w:rsidRPr="00A54C39">
        <w:rPr>
          <w:rFonts w:ascii="Calibri" w:hAnsi="Calibri" w:cs="Arial"/>
          <w:color w:val="373A3C"/>
        </w:rPr>
        <w:t> </w:t>
      </w:r>
      <w:hyperlink r:id="rId12" w:history="1">
        <w:r w:rsidRPr="00A54C39">
          <w:rPr>
            <w:rStyle w:val="a7"/>
            <w:rFonts w:ascii="Calibri" w:hAnsi="Calibri" w:cs="Arial"/>
            <w:color w:val="33658A"/>
          </w:rPr>
          <w:t>linux x64 calling convention</w:t>
        </w:r>
      </w:hyperlink>
    </w:p>
    <w:p w14:paraId="2FC00592" w14:textId="77777777" w:rsidR="0017589C" w:rsidRPr="00C539B0" w:rsidRDefault="0017589C" w:rsidP="00794B74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</w:p>
    <w:p w14:paraId="7D4D1BF5" w14:textId="3BC23A6D" w:rsidR="003933CC" w:rsidRPr="00C539B0" w:rsidRDefault="00794B74" w:rsidP="00526334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 xml:space="preserve">Note: </w:t>
      </w:r>
      <w:r w:rsidR="00272CBE">
        <w:rPr>
          <w:rFonts w:ascii="Times New Roman" w:eastAsia="標楷體" w:hAnsi="Times New Roman" w:cs="Times New Roman"/>
        </w:rPr>
        <w:t xml:space="preserve">You may use </w:t>
      </w:r>
      <w:r w:rsidR="009836D5">
        <w:rPr>
          <w:rFonts w:ascii="Times New Roman" w:eastAsia="標楷體" w:hAnsi="Times New Roman" w:cs="Times New Roman"/>
        </w:rPr>
        <w:t xml:space="preserve">‘check.sh’ </w:t>
      </w:r>
      <w:r w:rsidR="00272CBE">
        <w:rPr>
          <w:rFonts w:ascii="Times New Roman" w:eastAsia="標楷體" w:hAnsi="Times New Roman" w:cs="Times New Roman"/>
        </w:rPr>
        <w:t>to verify your spinlock implementation</w:t>
      </w:r>
      <w:r w:rsidR="009836D5">
        <w:rPr>
          <w:rFonts w:ascii="Times New Roman" w:eastAsia="標楷體" w:hAnsi="Times New Roman" w:cs="Times New Roman"/>
        </w:rPr>
        <w:t xml:space="preserve">. </w:t>
      </w:r>
    </w:p>
    <w:p w14:paraId="12369006" w14:textId="77777777" w:rsidR="003933CC" w:rsidRPr="00C539B0" w:rsidRDefault="003933CC" w:rsidP="00794B74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 w:hint="eastAsia"/>
        </w:rPr>
        <w:t>SingleTest:</w:t>
      </w: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3933CC" w:rsidRPr="00C539B0" w14:paraId="7C51FCE7" w14:textId="77777777" w:rsidTr="003933CC">
        <w:tc>
          <w:tcPr>
            <w:tcW w:w="8296" w:type="dxa"/>
          </w:tcPr>
          <w:p w14:paraId="52400022" w14:textId="77777777" w:rsidR="003933CC" w:rsidRPr="00C539B0" w:rsidRDefault="003933CC" w:rsidP="00794B74">
            <w:pPr>
              <w:widowControl/>
              <w:ind w:leftChars="0" w:left="0"/>
              <w:jc w:val="left"/>
              <w:rPr>
                <w:rFonts w:ascii="Times New Roman" w:eastAsia="標楷體" w:hAnsi="Times New Roman" w:cs="Times New Roman"/>
              </w:rPr>
            </w:pPr>
            <w:r w:rsidRPr="00C539B0">
              <w:rPr>
                <w:rFonts w:ascii="Times New Roman" w:eastAsia="標楷體" w:hAnsi="Times New Roman" w:cs="Times New Roman" w:hint="eastAsia"/>
              </w:rPr>
              <w:t>$ ./spinlock 1000</w:t>
            </w:r>
          </w:p>
        </w:tc>
      </w:tr>
    </w:tbl>
    <w:p w14:paraId="32DE08CA" w14:textId="0376F39F" w:rsidR="00A54C39" w:rsidRPr="00C539B0" w:rsidRDefault="00A54C39" w:rsidP="003933CC">
      <w:pPr>
        <w:ind w:leftChars="0" w:left="0"/>
        <w:rPr>
          <w:rFonts w:ascii="Times New Roman" w:eastAsia="標楷體" w:hAnsi="Times New Roman" w:cs="Times New Roman"/>
        </w:rPr>
      </w:pPr>
    </w:p>
    <w:p w14:paraId="4378E1AA" w14:textId="77777777" w:rsidR="005B392B" w:rsidRDefault="005B392B">
      <w:pPr>
        <w:widowControl/>
        <w:ind w:leftChars="0" w:left="0"/>
        <w:jc w:val="left"/>
        <w:rPr>
          <w:rFonts w:ascii="Times New Roman" w:eastAsia="標楷體" w:hAnsi="Times New Roman" w:cs="Times New Roman"/>
          <w:b/>
          <w:bCs/>
          <w:szCs w:val="36"/>
        </w:rPr>
      </w:pPr>
      <w:r>
        <w:rPr>
          <w:rFonts w:ascii="Times New Roman" w:eastAsia="標楷體" w:hAnsi="Times New Roman" w:cs="Times New Roman"/>
        </w:rPr>
        <w:br w:type="page"/>
      </w:r>
    </w:p>
    <w:p w14:paraId="0B03EB80" w14:textId="155A4795" w:rsidR="006F2F3F" w:rsidRPr="00C539B0" w:rsidRDefault="006F2F3F" w:rsidP="006F2F3F">
      <w:pPr>
        <w:pStyle w:val="3"/>
        <w:ind w:left="723" w:hanging="483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lastRenderedPageBreak/>
        <w:t>Producer-Consumer Problem</w:t>
      </w:r>
    </w:p>
    <w:p w14:paraId="6D0FA808" w14:textId="3C0E08C8" w:rsidR="008F5FCC" w:rsidRPr="008F5FCC" w:rsidRDefault="008F5FCC" w:rsidP="008F5FCC">
      <w:pPr>
        <w:widowControl/>
        <w:ind w:leftChars="0" w:left="0"/>
        <w:jc w:val="left"/>
        <w:rPr>
          <w:rFonts w:ascii="Times New Roman" w:eastAsia="標楷體" w:hAnsi="Times New Roman"/>
        </w:rPr>
      </w:pPr>
    </w:p>
    <w:p w14:paraId="306E573B" w14:textId="39D7462B" w:rsidR="006223CA" w:rsidRPr="00C539B0" w:rsidRDefault="008F5FCC">
      <w:pPr>
        <w:widowControl/>
        <w:ind w:leftChars="0" w:left="480"/>
        <w:jc w:val="left"/>
        <w:rPr>
          <w:rFonts w:ascii="Times New Roman" w:eastAsia="標楷體" w:hAnsi="Times New Roman"/>
        </w:rPr>
      </w:pPr>
      <w:r w:rsidRPr="008F5FCC">
        <w:rPr>
          <w:rFonts w:ascii="Times New Roman" w:eastAsia="標楷體" w:hAnsi="Times New Roman"/>
        </w:rPr>
        <w:t xml:space="preserve">When we download </w:t>
      </w:r>
      <w:r w:rsidR="00272CBE">
        <w:rPr>
          <w:rFonts w:ascii="Times New Roman" w:eastAsia="標楷體" w:hAnsi="Times New Roman"/>
        </w:rPr>
        <w:t xml:space="preserve">a file </w:t>
      </w:r>
      <w:r w:rsidRPr="008F5FCC">
        <w:rPr>
          <w:rFonts w:ascii="Times New Roman" w:eastAsia="標楷體" w:hAnsi="Times New Roman"/>
        </w:rPr>
        <w:t xml:space="preserve">from </w:t>
      </w:r>
      <w:r w:rsidR="00272CBE">
        <w:rPr>
          <w:rFonts w:ascii="Times New Roman" w:eastAsia="標楷體" w:hAnsi="Times New Roman"/>
        </w:rPr>
        <w:t xml:space="preserve">a server on </w:t>
      </w:r>
      <w:r w:rsidRPr="008F5FCC">
        <w:rPr>
          <w:rFonts w:ascii="Times New Roman" w:eastAsia="標楷體" w:hAnsi="Times New Roman"/>
        </w:rPr>
        <w:t xml:space="preserve">the Internet, </w:t>
      </w:r>
      <w:r w:rsidR="00272CBE">
        <w:rPr>
          <w:rFonts w:ascii="Times New Roman" w:eastAsia="標楷體" w:hAnsi="Times New Roman"/>
        </w:rPr>
        <w:t xml:space="preserve">the client program has to carry out two I/O operations. One is the I/O for receiving the data from the network interface card, and the other is </w:t>
      </w:r>
      <w:r w:rsidR="00E415D8">
        <w:rPr>
          <w:rFonts w:ascii="Times New Roman" w:eastAsia="標楷體" w:hAnsi="Times New Roman"/>
        </w:rPr>
        <w:t>for</w:t>
      </w:r>
      <w:r w:rsidR="00272CBE">
        <w:rPr>
          <w:rFonts w:ascii="Times New Roman" w:eastAsia="標楷體" w:hAnsi="Times New Roman"/>
        </w:rPr>
        <w:t xml:space="preserve"> saving the data </w:t>
      </w:r>
      <w:r w:rsidRPr="008F5FCC">
        <w:rPr>
          <w:rFonts w:ascii="Times New Roman" w:eastAsia="標楷體" w:hAnsi="Times New Roman"/>
        </w:rPr>
        <w:t xml:space="preserve">from the memory to the hard disk. </w:t>
      </w:r>
      <w:r w:rsidR="00272CBE">
        <w:rPr>
          <w:rFonts w:ascii="Times New Roman" w:eastAsia="標楷體" w:hAnsi="Times New Roman"/>
        </w:rPr>
        <w:t xml:space="preserve">As </w:t>
      </w:r>
      <w:r w:rsidR="00E415D8">
        <w:rPr>
          <w:rFonts w:ascii="Times New Roman" w:eastAsia="標楷體" w:hAnsi="Times New Roman"/>
        </w:rPr>
        <w:t xml:space="preserve">both </w:t>
      </w:r>
      <w:r w:rsidR="00272CBE">
        <w:rPr>
          <w:rFonts w:ascii="Times New Roman" w:eastAsia="標楷體" w:hAnsi="Times New Roman"/>
        </w:rPr>
        <w:t xml:space="preserve">the </w:t>
      </w:r>
      <w:r w:rsidR="00E415D8">
        <w:rPr>
          <w:rFonts w:ascii="Times New Roman" w:eastAsia="標楷體" w:hAnsi="Times New Roman"/>
        </w:rPr>
        <w:t xml:space="preserve">I/O bandwidths and the I/O latencies can be quite different between the network interface card and the hard disk, it would be advantageous to decouple the I/O operations so that a delay in a disk write would not affect the receiving of packets from the network interface card, and vice versa. </w:t>
      </w:r>
      <w:r w:rsidR="00E415D8">
        <w:rPr>
          <w:rFonts w:ascii="Times New Roman" w:eastAsia="標楷體" w:hAnsi="Times New Roman" w:hint="eastAsia"/>
        </w:rPr>
        <w:t>Th</w:t>
      </w:r>
      <w:r w:rsidR="00E415D8">
        <w:rPr>
          <w:rFonts w:ascii="Times New Roman" w:eastAsia="標楷體" w:hAnsi="Times New Roman"/>
        </w:rPr>
        <w:t>e decoupling can be achieved by running the network I/O and the disk I/O in two different child processes within the client program</w:t>
      </w:r>
      <w:r w:rsidRPr="008F5FCC">
        <w:rPr>
          <w:rFonts w:ascii="Times New Roman" w:eastAsia="標楷體" w:hAnsi="Times New Roman"/>
        </w:rPr>
        <w:t xml:space="preserve">. </w:t>
      </w:r>
      <w:r w:rsidR="00E415D8">
        <w:rPr>
          <w:rFonts w:ascii="Times New Roman" w:eastAsia="標楷體" w:hAnsi="Times New Roman"/>
        </w:rPr>
        <w:t>However, this would require proper synchronization between the child processes. In this part, you are asked to use</w:t>
      </w:r>
      <w:r w:rsidRPr="008F5FCC">
        <w:rPr>
          <w:rFonts w:ascii="Times New Roman" w:eastAsia="標楷體" w:hAnsi="Times New Roman"/>
        </w:rPr>
        <w:t xml:space="preserve"> semaphore to synchronize the </w:t>
      </w:r>
      <w:r w:rsidR="00E415D8">
        <w:rPr>
          <w:rFonts w:ascii="Times New Roman" w:eastAsia="標楷體" w:hAnsi="Times New Roman"/>
        </w:rPr>
        <w:t>child processes</w:t>
      </w:r>
      <w:r w:rsidRPr="008F5FCC">
        <w:rPr>
          <w:rFonts w:ascii="Times New Roman" w:eastAsia="標楷體" w:hAnsi="Times New Roman"/>
        </w:rPr>
        <w:t xml:space="preserve">, so that the </w:t>
      </w:r>
      <w:r w:rsidR="00E415D8">
        <w:rPr>
          <w:rFonts w:ascii="Times New Roman" w:eastAsia="標楷體" w:hAnsi="Times New Roman"/>
        </w:rPr>
        <w:t xml:space="preserve">data received from the network will be written properly to the disk (We will use </w:t>
      </w:r>
      <w:r w:rsidRPr="008F5FCC">
        <w:rPr>
          <w:rFonts w:ascii="Times New Roman" w:eastAsia="標楷體" w:hAnsi="Times New Roman"/>
          <w:i/>
        </w:rPr>
        <w:t>sha256 hash</w:t>
      </w:r>
      <w:r w:rsidR="00E415D8" w:rsidRPr="00490D5A">
        <w:rPr>
          <w:rFonts w:ascii="Times New Roman" w:eastAsia="標楷體" w:hAnsi="Times New Roman"/>
        </w:rPr>
        <w:t xml:space="preserve"> to </w:t>
      </w:r>
      <w:r w:rsidR="00E415D8">
        <w:rPr>
          <w:rFonts w:ascii="Times New Roman" w:eastAsia="標楷體" w:hAnsi="Times New Roman"/>
        </w:rPr>
        <w:t>verify the integrity of the data)</w:t>
      </w:r>
      <w:r w:rsidRPr="008F5FCC">
        <w:rPr>
          <w:rFonts w:ascii="Times New Roman" w:eastAsia="標楷體" w:hAnsi="Times New Roman"/>
        </w:rPr>
        <w:t xml:space="preserve">. Figure 1 is the Server/Client architecture diagram. You need to </w:t>
      </w:r>
      <w:r w:rsidR="00A83C1E">
        <w:rPr>
          <w:rFonts w:ascii="Times New Roman" w:eastAsia="標楷體" w:hAnsi="Times New Roman"/>
        </w:rPr>
        <w:t>start</w:t>
      </w:r>
      <w:r w:rsidRPr="008F5FCC">
        <w:rPr>
          <w:rFonts w:ascii="Times New Roman" w:eastAsia="標楷體" w:hAnsi="Times New Roman"/>
        </w:rPr>
        <w:t xml:space="preserve"> server.py </w:t>
      </w:r>
      <w:r w:rsidR="00A83C1E">
        <w:rPr>
          <w:rFonts w:ascii="Times New Roman" w:eastAsia="標楷體" w:hAnsi="Times New Roman"/>
        </w:rPr>
        <w:t xml:space="preserve">first </w:t>
      </w:r>
      <w:r w:rsidRPr="008F5FCC">
        <w:rPr>
          <w:rFonts w:ascii="Times New Roman" w:eastAsia="標楷體" w:hAnsi="Times New Roman"/>
        </w:rPr>
        <w:t xml:space="preserve">to </w:t>
      </w:r>
      <w:r w:rsidR="00A83C1E">
        <w:rPr>
          <w:rFonts w:ascii="Times New Roman" w:eastAsia="標楷體" w:hAnsi="Times New Roman"/>
        </w:rPr>
        <w:t xml:space="preserve">wait for network connections from the client. </w:t>
      </w:r>
      <w:r w:rsidRPr="008F5FCC">
        <w:rPr>
          <w:rFonts w:ascii="Times New Roman" w:eastAsia="標楷體" w:hAnsi="Times New Roman"/>
        </w:rPr>
        <w:t xml:space="preserve">Figure 2 shows the </w:t>
      </w:r>
      <w:r w:rsidR="00A83C1E">
        <w:rPr>
          <w:rFonts w:ascii="Times New Roman" w:eastAsia="標楷體" w:hAnsi="Times New Roman"/>
        </w:rPr>
        <w:t>operation</w:t>
      </w:r>
      <w:r w:rsidR="00A83C1E" w:rsidRPr="008F5FCC">
        <w:rPr>
          <w:rFonts w:ascii="Times New Roman" w:eastAsia="標楷體" w:hAnsi="Times New Roman"/>
        </w:rPr>
        <w:t xml:space="preserve"> </w:t>
      </w:r>
      <w:r w:rsidRPr="008F5FCC">
        <w:rPr>
          <w:rFonts w:ascii="Times New Roman" w:eastAsia="標楷體" w:hAnsi="Times New Roman"/>
        </w:rPr>
        <w:t>flow chart of the client program.</w:t>
      </w:r>
    </w:p>
    <w:p w14:paraId="14154216" w14:textId="77777777" w:rsidR="00EA1D22" w:rsidRPr="00C539B0" w:rsidRDefault="00EA1D22">
      <w:pPr>
        <w:widowControl/>
        <w:ind w:leftChars="0" w:left="0"/>
        <w:jc w:val="left"/>
        <w:rPr>
          <w:rFonts w:ascii="Times New Roman" w:eastAsia="標楷體" w:hAnsi="Times New Roman"/>
        </w:rPr>
      </w:pPr>
    </w:p>
    <w:p w14:paraId="0E94FCB1" w14:textId="77777777" w:rsidR="00FD5B94" w:rsidRPr="00C539B0" w:rsidRDefault="002476AF" w:rsidP="00FD5B94">
      <w:pPr>
        <w:widowControl/>
        <w:ind w:leftChars="0" w:left="480" w:firstLine="480"/>
        <w:jc w:val="left"/>
        <w:rPr>
          <w:rFonts w:ascii="Times New Roman" w:eastAsia="標楷體" w:hAnsi="Times New Roman"/>
          <w:noProof/>
        </w:rPr>
      </w:pPr>
      <w:r w:rsidRPr="00C539B0">
        <w:rPr>
          <w:rFonts w:ascii="Times New Roman" w:eastAsia="標楷體" w:hAnsi="Times New Roman"/>
          <w:noProof/>
        </w:rPr>
        <w:drawing>
          <wp:inline distT="0" distB="0" distL="0" distR="0" wp14:anchorId="3D38523B" wp14:editId="34B764B8">
            <wp:extent cx="4311650" cy="2988981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411" cy="30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C70" w:rsidRPr="00C539B0">
        <w:rPr>
          <w:rFonts w:ascii="Times New Roman" w:eastAsia="標楷體" w:hAnsi="Times New Roman"/>
          <w:noProof/>
        </w:rPr>
        <w:t xml:space="preserve"> </w:t>
      </w:r>
    </w:p>
    <w:p w14:paraId="04AEDCB5" w14:textId="77777777" w:rsidR="00FD5B94" w:rsidRPr="00C539B0" w:rsidRDefault="00FD5B94" w:rsidP="00FD5B94">
      <w:pPr>
        <w:widowControl/>
        <w:ind w:leftChars="0" w:left="0"/>
        <w:jc w:val="center"/>
        <w:rPr>
          <w:rFonts w:ascii="Times New Roman" w:eastAsia="標楷體" w:hAnsi="Times New Roman"/>
          <w:noProof/>
        </w:rPr>
      </w:pPr>
      <w:r w:rsidRPr="00C539B0">
        <w:rPr>
          <w:rFonts w:ascii="Times New Roman" w:eastAsia="標楷體" w:hAnsi="Times New Roman" w:hint="eastAsia"/>
          <w:noProof/>
        </w:rPr>
        <w:t>圖</w:t>
      </w:r>
      <w:r w:rsidRPr="00C539B0">
        <w:rPr>
          <w:rFonts w:ascii="Times New Roman" w:eastAsia="標楷體" w:hAnsi="Times New Roman" w:cs="Times New Roman"/>
          <w:noProof/>
        </w:rPr>
        <w:t>1. Server/Client Architecture</w:t>
      </w:r>
    </w:p>
    <w:p w14:paraId="4355CD64" w14:textId="77777777" w:rsidR="002476AF" w:rsidRPr="00C539B0" w:rsidRDefault="00610C70" w:rsidP="00FD5B94">
      <w:pPr>
        <w:widowControl/>
        <w:ind w:leftChars="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7A9FC506" wp14:editId="5E5683BE">
            <wp:extent cx="5054600" cy="425496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75" cy="42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53AA" w14:textId="12AB9FEA" w:rsidR="00FD5B94" w:rsidRPr="00C539B0" w:rsidRDefault="00FD5B94" w:rsidP="00FD5B94">
      <w:pPr>
        <w:widowControl/>
        <w:ind w:leftChars="0" w:left="480" w:firstLineChars="800" w:firstLine="1920"/>
        <w:rPr>
          <w:rFonts w:ascii="Times New Roman" w:eastAsia="標楷體" w:hAnsi="Times New Roman"/>
          <w:noProof/>
        </w:rPr>
      </w:pPr>
      <w:r w:rsidRPr="00C539B0">
        <w:rPr>
          <w:rFonts w:ascii="Times New Roman" w:eastAsia="標楷體" w:hAnsi="Times New Roman" w:hint="eastAsia"/>
          <w:noProof/>
        </w:rPr>
        <w:t>圖</w:t>
      </w:r>
      <w:r w:rsidRPr="00C539B0">
        <w:rPr>
          <w:rFonts w:ascii="Times New Roman" w:eastAsia="標楷體" w:hAnsi="Times New Roman" w:cs="Times New Roman"/>
          <w:noProof/>
        </w:rPr>
        <w:t xml:space="preserve">2. Client </w:t>
      </w:r>
      <w:r w:rsidR="00A83C1E">
        <w:rPr>
          <w:rFonts w:ascii="Times New Roman" w:eastAsia="標楷體" w:hAnsi="Times New Roman" w:cs="Times New Roman"/>
          <w:noProof/>
        </w:rPr>
        <w:t>Operation</w:t>
      </w:r>
      <w:r w:rsidR="00A83C1E" w:rsidRPr="00C539B0">
        <w:rPr>
          <w:rFonts w:ascii="Times New Roman" w:eastAsia="標楷體" w:hAnsi="Times New Roman" w:cs="Times New Roman"/>
          <w:noProof/>
        </w:rPr>
        <w:t xml:space="preserve"> </w:t>
      </w:r>
      <w:r w:rsidRPr="00C539B0">
        <w:rPr>
          <w:rFonts w:ascii="Times New Roman" w:eastAsia="標楷體" w:hAnsi="Times New Roman" w:cs="Times New Roman"/>
          <w:noProof/>
        </w:rPr>
        <w:t>Flow Graph</w:t>
      </w:r>
    </w:p>
    <w:p w14:paraId="40576E89" w14:textId="77777777" w:rsidR="002476AF" w:rsidRPr="00C539B0" w:rsidRDefault="002476AF" w:rsidP="00FD5B94">
      <w:pPr>
        <w:widowControl/>
        <w:ind w:leftChars="0" w:left="480"/>
        <w:jc w:val="center"/>
        <w:rPr>
          <w:rFonts w:ascii="Times New Roman" w:eastAsia="標楷體" w:hAnsi="Times New Roman" w:cs="Times New Roman"/>
        </w:rPr>
      </w:pPr>
    </w:p>
    <w:p w14:paraId="75384613" w14:textId="77777777" w:rsidR="00BA7697" w:rsidRPr="00C539B0" w:rsidRDefault="00BA7697" w:rsidP="006F2F3F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In this part, we supply</w:t>
      </w:r>
      <w:r w:rsidR="00B61CB4" w:rsidRPr="00C539B0">
        <w:rPr>
          <w:rFonts w:ascii="Times New Roman" w:eastAsia="標楷體" w:hAnsi="Times New Roman" w:cs="Times New Roman"/>
        </w:rPr>
        <w:t xml:space="preserve"> the</w:t>
      </w:r>
      <w:r w:rsidRPr="00C539B0">
        <w:rPr>
          <w:rFonts w:ascii="Times New Roman" w:eastAsia="標楷體" w:hAnsi="Times New Roman" w:cs="Times New Roman"/>
        </w:rPr>
        <w:t xml:space="preserve"> following files.</w:t>
      </w:r>
    </w:p>
    <w:p w14:paraId="0AE52B9C" w14:textId="77777777" w:rsidR="00BA7697" w:rsidRPr="00C539B0" w:rsidRDefault="00BA7697" w:rsidP="006F2F3F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</w:p>
    <w:p w14:paraId="268B8234" w14:textId="74F21019" w:rsidR="00BA7697" w:rsidRPr="00C539B0" w:rsidRDefault="00EA1D22" w:rsidP="00490D5A">
      <w:pPr>
        <w:widowControl/>
        <w:ind w:leftChars="0" w:left="1438" w:hanging="96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[</w:t>
      </w:r>
      <w:proofErr w:type="spellStart"/>
      <w:r w:rsidR="00BC113B" w:rsidRPr="00C539B0">
        <w:rPr>
          <w:rFonts w:ascii="Times New Roman" w:eastAsia="標楷體" w:hAnsi="Times New Roman" w:cs="Times New Roman"/>
        </w:rPr>
        <w:t>client</w:t>
      </w:r>
      <w:r w:rsidR="00BA7697" w:rsidRPr="00C539B0">
        <w:rPr>
          <w:rFonts w:ascii="Times New Roman" w:eastAsia="標楷體" w:hAnsi="Times New Roman" w:cs="Times New Roman"/>
        </w:rPr>
        <w:t>.c</w:t>
      </w:r>
      <w:proofErr w:type="spellEnd"/>
      <w:r w:rsidRPr="00C539B0">
        <w:rPr>
          <w:rFonts w:ascii="Times New Roman" w:eastAsia="標楷體" w:hAnsi="Times New Roman" w:cs="Times New Roman"/>
        </w:rPr>
        <w:t>]</w:t>
      </w:r>
      <w:r w:rsidR="00177333">
        <w:rPr>
          <w:rFonts w:ascii="Times New Roman" w:eastAsia="標楷體" w:hAnsi="Times New Roman" w:cs="Times New Roman"/>
        </w:rPr>
        <w:t>:</w:t>
      </w:r>
      <w:r w:rsidR="00177333">
        <w:rPr>
          <w:rFonts w:ascii="Times New Roman" w:eastAsia="標楷體" w:hAnsi="Times New Roman" w:cs="Times New Roman"/>
        </w:rPr>
        <w:tab/>
      </w:r>
      <w:r w:rsidR="00A83C1E">
        <w:rPr>
          <w:rFonts w:ascii="Times New Roman" w:eastAsia="標楷體" w:hAnsi="Times New Roman" w:cs="Times New Roman"/>
        </w:rPr>
        <w:t xml:space="preserve">Create the </w:t>
      </w:r>
      <w:r w:rsidR="00B61CB4" w:rsidRPr="00490D5A">
        <w:rPr>
          <w:rFonts w:ascii="Times New Roman" w:eastAsia="標楷體" w:hAnsi="Times New Roman" w:cs="Times New Roman"/>
          <w:b/>
        </w:rPr>
        <w:t>downloader</w:t>
      </w:r>
      <w:r w:rsidR="00A83C1E">
        <w:rPr>
          <w:rFonts w:ascii="Times New Roman" w:eastAsia="標楷體" w:hAnsi="Times New Roman" w:cs="Times New Roman"/>
        </w:rPr>
        <w:t xml:space="preserve"> process for receiving data from the server and the </w:t>
      </w:r>
      <w:r w:rsidR="00A83C1E" w:rsidRPr="00490D5A">
        <w:rPr>
          <w:rFonts w:ascii="Times New Roman" w:eastAsia="標楷體" w:hAnsi="Times New Roman" w:cs="Times New Roman"/>
          <w:b/>
        </w:rPr>
        <w:t>writer</w:t>
      </w:r>
      <w:r w:rsidR="00A83C1E">
        <w:rPr>
          <w:rFonts w:ascii="Times New Roman" w:eastAsia="標楷體" w:hAnsi="Times New Roman" w:cs="Times New Roman"/>
        </w:rPr>
        <w:t xml:space="preserve"> process for saving the data to a file. You need to add the synchronization code (i.e., use of semaphores) to synchronize the two processes</w:t>
      </w:r>
      <w:r w:rsidR="00B61CB4" w:rsidRPr="00C539B0">
        <w:rPr>
          <w:rFonts w:ascii="Times New Roman" w:eastAsia="標楷體" w:hAnsi="Times New Roman" w:cs="Times New Roman"/>
        </w:rPr>
        <w:t>.</w:t>
      </w:r>
    </w:p>
    <w:p w14:paraId="510EBCB6" w14:textId="54E3750C" w:rsidR="00B61CB4" w:rsidRPr="00C539B0" w:rsidRDefault="00EA1D22" w:rsidP="00B61CB4">
      <w:pPr>
        <w:widowControl/>
        <w:ind w:leftChars="0" w:left="1918" w:hanging="144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[</w:t>
      </w:r>
      <w:proofErr w:type="spellStart"/>
      <w:r w:rsidR="00BA7697" w:rsidRPr="00C539B0">
        <w:rPr>
          <w:rFonts w:ascii="Times New Roman" w:eastAsia="標楷體" w:hAnsi="Times New Roman" w:cs="Times New Roman"/>
        </w:rPr>
        <w:t>Makefile</w:t>
      </w:r>
      <w:proofErr w:type="spellEnd"/>
      <w:proofErr w:type="gramStart"/>
      <w:r w:rsidRPr="00C539B0">
        <w:rPr>
          <w:rFonts w:ascii="Times New Roman" w:eastAsia="標楷體" w:hAnsi="Times New Roman" w:cs="Times New Roman"/>
        </w:rPr>
        <w:t>]</w:t>
      </w:r>
      <w:r w:rsidR="00B61CB4" w:rsidRPr="00C539B0">
        <w:rPr>
          <w:rFonts w:ascii="Times New Roman" w:eastAsia="標楷體" w:hAnsi="Times New Roman" w:cs="Times New Roman"/>
        </w:rPr>
        <w:t>:</w:t>
      </w:r>
      <w:r w:rsidRPr="00C539B0">
        <w:rPr>
          <w:rFonts w:ascii="Times New Roman" w:eastAsia="標楷體" w:hAnsi="Times New Roman" w:cs="Times New Roman"/>
        </w:rPr>
        <w:t>Compile</w:t>
      </w:r>
      <w:proofErr w:type="gramEnd"/>
      <w:r w:rsidRPr="00C539B0">
        <w:rPr>
          <w:rFonts w:ascii="Times New Roman" w:eastAsia="標楷體" w:hAnsi="Times New Roman" w:cs="Times New Roman"/>
        </w:rPr>
        <w:t xml:space="preserve"> the project </w:t>
      </w:r>
      <w:r w:rsidR="00A83C1E">
        <w:rPr>
          <w:rFonts w:ascii="Times New Roman" w:eastAsia="標楷體" w:hAnsi="Times New Roman" w:cs="Times New Roman"/>
        </w:rPr>
        <w:t>with</w:t>
      </w:r>
      <w:r w:rsidR="00A83C1E" w:rsidRPr="00C539B0">
        <w:rPr>
          <w:rFonts w:ascii="Times New Roman" w:eastAsia="標楷體" w:hAnsi="Times New Roman" w:cs="Times New Roman"/>
        </w:rPr>
        <w:t xml:space="preserve"> </w:t>
      </w:r>
      <w:r w:rsidRPr="00C539B0">
        <w:rPr>
          <w:rFonts w:ascii="Times New Roman" w:eastAsia="標楷體" w:hAnsi="Times New Roman" w:cs="Times New Roman"/>
        </w:rPr>
        <w:t>`make` command</w:t>
      </w:r>
      <w:r w:rsidR="00A83C1E">
        <w:rPr>
          <w:rFonts w:ascii="Times New Roman" w:eastAsia="標楷體" w:hAnsi="Times New Roman" w:cs="Times New Roman"/>
        </w:rPr>
        <w:t xml:space="preserve"> to</w:t>
      </w:r>
      <w:r w:rsidRPr="00C539B0">
        <w:rPr>
          <w:rFonts w:ascii="Times New Roman" w:eastAsia="標楷體" w:hAnsi="Times New Roman" w:cs="Times New Roman"/>
        </w:rPr>
        <w:t xml:space="preserve"> create</w:t>
      </w:r>
      <w:r w:rsidR="00A83C1E">
        <w:rPr>
          <w:rFonts w:ascii="Times New Roman" w:eastAsia="標楷體" w:hAnsi="Times New Roman" w:cs="Times New Roman"/>
        </w:rPr>
        <w:t xml:space="preserve"> the</w:t>
      </w:r>
      <w:r w:rsidRPr="00C539B0">
        <w:rPr>
          <w:rFonts w:ascii="Times New Roman" w:eastAsia="標楷體" w:hAnsi="Times New Roman" w:cs="Times New Roman"/>
        </w:rPr>
        <w:t xml:space="preserve"> </w:t>
      </w:r>
      <w:r w:rsidRPr="00C539B0">
        <w:rPr>
          <w:rFonts w:ascii="Times New Roman" w:eastAsia="標楷體" w:hAnsi="Times New Roman" w:cs="Times New Roman"/>
          <w:b/>
          <w:i/>
        </w:rPr>
        <w:t>client</w:t>
      </w:r>
    </w:p>
    <w:p w14:paraId="3D6A7852" w14:textId="77777777" w:rsidR="00BA7697" w:rsidRPr="00C539B0" w:rsidRDefault="00B61CB4" w:rsidP="00B61CB4">
      <w:pPr>
        <w:widowControl/>
        <w:ind w:leftChars="100" w:left="240" w:firstLineChars="600" w:firstLine="144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 xml:space="preserve">executable </w:t>
      </w:r>
      <w:r w:rsidR="00EA1D22" w:rsidRPr="00C539B0">
        <w:rPr>
          <w:rFonts w:ascii="Times New Roman" w:eastAsia="標楷體" w:hAnsi="Times New Roman" w:cs="Times New Roman"/>
        </w:rPr>
        <w:t>file.</w:t>
      </w:r>
    </w:p>
    <w:p w14:paraId="3896B256" w14:textId="350E3908" w:rsidR="00BA7697" w:rsidRPr="00C539B0" w:rsidRDefault="00EA1D22" w:rsidP="006F2F3F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[</w:t>
      </w:r>
      <w:r w:rsidR="00BA7697" w:rsidRPr="00C539B0">
        <w:rPr>
          <w:rFonts w:ascii="Times New Roman" w:eastAsia="標楷體" w:hAnsi="Times New Roman" w:cs="Times New Roman"/>
        </w:rPr>
        <w:t>server.py</w:t>
      </w:r>
      <w:r w:rsidRPr="00C539B0">
        <w:rPr>
          <w:rFonts w:ascii="Times New Roman" w:eastAsia="標楷體" w:hAnsi="Times New Roman" w:cs="Times New Roman"/>
        </w:rPr>
        <w:t>]</w:t>
      </w:r>
      <w:r w:rsidR="00F1335E" w:rsidRPr="00C539B0">
        <w:rPr>
          <w:rFonts w:ascii="Times New Roman" w:eastAsia="標楷體" w:hAnsi="Times New Roman" w:cs="Times New Roman"/>
        </w:rPr>
        <w:t xml:space="preserve">: </w:t>
      </w:r>
      <w:r w:rsidR="00A83C1E">
        <w:rPr>
          <w:rFonts w:ascii="Times New Roman" w:eastAsia="標楷體" w:hAnsi="Times New Roman" w:cs="Times New Roman"/>
        </w:rPr>
        <w:t>The f</w:t>
      </w:r>
      <w:r w:rsidR="00F1335E" w:rsidRPr="00C539B0">
        <w:rPr>
          <w:rFonts w:ascii="Times New Roman" w:eastAsia="標楷體" w:hAnsi="Times New Roman" w:cs="Times New Roman"/>
        </w:rPr>
        <w:t>ile server</w:t>
      </w:r>
      <w:r w:rsidRPr="00C539B0">
        <w:rPr>
          <w:rFonts w:ascii="Times New Roman" w:eastAsia="標楷體" w:hAnsi="Times New Roman" w:cs="Times New Roman"/>
        </w:rPr>
        <w:t>.</w:t>
      </w:r>
    </w:p>
    <w:p w14:paraId="08447133" w14:textId="22ED2584" w:rsidR="008150EB" w:rsidRPr="00C539B0" w:rsidRDefault="00EA1D22" w:rsidP="008150EB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[</w:t>
      </w:r>
      <w:r w:rsidR="00BA7697" w:rsidRPr="00C539B0">
        <w:rPr>
          <w:rFonts w:ascii="Times New Roman" w:eastAsia="標楷體" w:hAnsi="Times New Roman" w:cs="Times New Roman"/>
        </w:rPr>
        <w:t>c</w:t>
      </w:r>
      <w:r w:rsidR="002476AF" w:rsidRPr="00C539B0">
        <w:rPr>
          <w:rFonts w:ascii="Times New Roman" w:eastAsia="標楷體" w:hAnsi="Times New Roman" w:cs="Times New Roman"/>
        </w:rPr>
        <w:t>heck</w:t>
      </w:r>
      <w:r w:rsidR="00BA7697" w:rsidRPr="00C539B0">
        <w:rPr>
          <w:rFonts w:ascii="Times New Roman" w:eastAsia="標楷體" w:hAnsi="Times New Roman" w:cs="Times New Roman"/>
        </w:rPr>
        <w:t>.py</w:t>
      </w:r>
      <w:r w:rsidRPr="00C539B0">
        <w:rPr>
          <w:rFonts w:ascii="Times New Roman" w:eastAsia="標楷體" w:hAnsi="Times New Roman" w:cs="Times New Roman"/>
        </w:rPr>
        <w:t xml:space="preserve">]: </w:t>
      </w:r>
      <w:r w:rsidR="00387F55" w:rsidRPr="00C539B0">
        <w:rPr>
          <w:rFonts w:ascii="Times New Roman" w:eastAsia="標楷體" w:hAnsi="Times New Roman" w:cs="Times New Roman"/>
        </w:rPr>
        <w:t xml:space="preserve">Will </w:t>
      </w:r>
      <w:r w:rsidRPr="00C539B0">
        <w:rPr>
          <w:rFonts w:ascii="Times New Roman" w:eastAsia="標楷體" w:hAnsi="Times New Roman" w:cs="Times New Roman"/>
        </w:rPr>
        <w:t xml:space="preserve">Execute </w:t>
      </w:r>
      <w:r w:rsidRPr="00C539B0">
        <w:rPr>
          <w:rFonts w:ascii="Times New Roman" w:eastAsia="標楷體" w:hAnsi="Times New Roman" w:cs="Times New Roman"/>
          <w:b/>
          <w:i/>
        </w:rPr>
        <w:t>client</w:t>
      </w:r>
      <w:r w:rsidRPr="00C539B0">
        <w:rPr>
          <w:rFonts w:ascii="Times New Roman" w:eastAsia="標楷體" w:hAnsi="Times New Roman" w:cs="Times New Roman"/>
        </w:rPr>
        <w:t xml:space="preserve"> for 10 times, and </w:t>
      </w:r>
      <w:r w:rsidR="00A83C1E">
        <w:rPr>
          <w:rFonts w:ascii="Times New Roman" w:eastAsia="標楷體" w:hAnsi="Times New Roman" w:cs="Times New Roman"/>
        </w:rPr>
        <w:t>auto-</w:t>
      </w:r>
      <w:r w:rsidRPr="00C539B0">
        <w:rPr>
          <w:rFonts w:ascii="Times New Roman" w:eastAsia="標楷體" w:hAnsi="Times New Roman" w:cs="Times New Roman"/>
        </w:rPr>
        <w:t>grade your code.</w:t>
      </w:r>
    </w:p>
    <w:p w14:paraId="44B770D7" w14:textId="4397C3CD" w:rsidR="008150EB" w:rsidRDefault="008150EB" w:rsidP="008150EB">
      <w:pPr>
        <w:widowControl/>
        <w:ind w:leftChars="0" w:left="480"/>
        <w:jc w:val="left"/>
        <w:rPr>
          <w:rFonts w:ascii="Times New Roman" w:eastAsia="標楷體" w:hAnsi="Times New Roman" w:cs="Times New Roman"/>
        </w:rPr>
      </w:pPr>
    </w:p>
    <w:p w14:paraId="303F5DED" w14:textId="23F8DD96" w:rsidR="00D44762" w:rsidRDefault="00D44762" w:rsidP="00D44762">
      <w:pPr>
        <w:pStyle w:val="a8"/>
        <w:widowControl/>
        <w:numPr>
          <w:ilvl w:val="0"/>
          <w:numId w:val="14"/>
        </w:numPr>
        <w:ind w:leftChars="0"/>
        <w:jc w:val="left"/>
        <w:rPr>
          <w:rFonts w:ascii="Times New Roman" w:eastAsia="標楷體" w:hAnsi="Times New Roman" w:cs="Times New Roman"/>
        </w:rPr>
      </w:pPr>
      <w:r w:rsidRPr="00D44762">
        <w:rPr>
          <w:rFonts w:ascii="Times New Roman" w:eastAsia="標楷體" w:hAnsi="Times New Roman" w:cs="Times New Roman" w:hint="eastAsia"/>
        </w:rPr>
        <w:t>Hint</w:t>
      </w:r>
    </w:p>
    <w:p w14:paraId="604CEBAD" w14:textId="46BED4D6" w:rsidR="00D44762" w:rsidRPr="00D44762" w:rsidRDefault="00D44762" w:rsidP="00D44762">
      <w:pPr>
        <w:pStyle w:val="a8"/>
        <w:widowControl/>
        <w:numPr>
          <w:ilvl w:val="1"/>
          <w:numId w:val="14"/>
        </w:numPr>
        <w:ind w:leftChars="0"/>
        <w:jc w:val="left"/>
        <w:rPr>
          <w:rFonts w:ascii="Times New Roman" w:eastAsia="標楷體" w:hAnsi="Times New Roman" w:cs="Times New Roman"/>
        </w:rPr>
      </w:pPr>
      <w:r>
        <w:rPr>
          <w:rFonts w:ascii="Arial" w:eastAsia="新細明體" w:hAnsi="Arial" w:cs="Arial" w:hint="eastAsia"/>
          <w:color w:val="373A3C"/>
          <w:kern w:val="0"/>
          <w:szCs w:val="24"/>
        </w:rPr>
        <w:t>Using System V semaphore (</w:t>
      </w:r>
      <w:r w:rsidRPr="00177333">
        <w:rPr>
          <w:rFonts w:ascii="Arial" w:eastAsia="新細明體" w:hAnsi="Arial" w:cs="Arial"/>
          <w:color w:val="373A3C"/>
          <w:kern w:val="0"/>
          <w:szCs w:val="24"/>
        </w:rPr>
        <w:t xml:space="preserve"> semget, semctl, semop, etc )</w:t>
      </w:r>
    </w:p>
    <w:p w14:paraId="21F801A4" w14:textId="77777777" w:rsidR="00D44762" w:rsidRPr="00D44762" w:rsidRDefault="00D44762" w:rsidP="00D44762">
      <w:pPr>
        <w:pStyle w:val="a8"/>
        <w:widowControl/>
        <w:ind w:leftChars="0" w:left="1440"/>
        <w:jc w:val="left"/>
        <w:rPr>
          <w:rFonts w:ascii="Times New Roman" w:eastAsia="標楷體" w:hAnsi="Times New Roman" w:cs="Times New Roman"/>
        </w:rPr>
      </w:pPr>
    </w:p>
    <w:p w14:paraId="4C70D49A" w14:textId="48076977" w:rsidR="008150EB" w:rsidRPr="00AF036C" w:rsidRDefault="008150EB" w:rsidP="008150EB">
      <w:pPr>
        <w:widowControl/>
        <w:ind w:leftChars="0" w:left="480"/>
        <w:jc w:val="left"/>
        <w:rPr>
          <w:rFonts w:ascii="Times New Roman" w:eastAsia="標楷體" w:hAnsi="Times New Roman" w:cs="Times New Roman"/>
          <w:i/>
        </w:rPr>
      </w:pPr>
      <w:r w:rsidRPr="00C539B0">
        <w:rPr>
          <w:rFonts w:ascii="Times New Roman" w:eastAsia="標楷體" w:hAnsi="Times New Roman" w:cs="Times New Roman"/>
        </w:rPr>
        <w:t xml:space="preserve">Note: </w:t>
      </w:r>
      <w:r w:rsidR="00AF036C">
        <w:rPr>
          <w:rFonts w:ascii="Times New Roman" w:eastAsia="標楷體" w:hAnsi="Times New Roman" w:cs="Times New Roman" w:hint="eastAsia"/>
        </w:rPr>
        <w:t>E</w:t>
      </w:r>
      <w:r w:rsidR="00AF036C">
        <w:rPr>
          <w:rFonts w:ascii="Times New Roman" w:eastAsia="標楷體" w:hAnsi="Times New Roman" w:cs="Times New Roman"/>
        </w:rPr>
        <w:t>xecute</w:t>
      </w:r>
      <w:r w:rsidR="00387F55" w:rsidRPr="00C539B0">
        <w:rPr>
          <w:rFonts w:ascii="Times New Roman" w:eastAsia="標楷體" w:hAnsi="Times New Roman" w:cs="Times New Roman"/>
        </w:rPr>
        <w:t xml:space="preserve"> </w:t>
      </w:r>
      <w:r w:rsidR="00387F55" w:rsidRPr="00C539B0">
        <w:rPr>
          <w:rFonts w:ascii="Times New Roman" w:eastAsia="標楷體" w:hAnsi="Times New Roman" w:cs="Times New Roman"/>
          <w:b/>
          <w:i/>
        </w:rPr>
        <w:t>[server.py]</w:t>
      </w:r>
      <w:r w:rsidR="003F539F" w:rsidRPr="00C539B0">
        <w:rPr>
          <w:rFonts w:ascii="Times New Roman" w:eastAsia="標楷體" w:hAnsi="Times New Roman" w:cs="Times New Roman" w:hint="eastAsia"/>
        </w:rPr>
        <w:t>,</w:t>
      </w:r>
      <w:r w:rsidR="003F539F" w:rsidRPr="00C539B0">
        <w:rPr>
          <w:rFonts w:ascii="Times New Roman" w:eastAsia="標楷體" w:hAnsi="Times New Roman" w:cs="Times New Roman"/>
        </w:rPr>
        <w:t xml:space="preserve"> </w:t>
      </w:r>
      <w:r w:rsidR="00387F55" w:rsidRPr="00C539B0">
        <w:rPr>
          <w:rFonts w:ascii="Times New Roman" w:eastAsia="標楷體" w:hAnsi="Times New Roman" w:cs="Times New Roman"/>
          <w:b/>
          <w:i/>
        </w:rPr>
        <w:t>[c</w:t>
      </w:r>
      <w:r w:rsidR="007976AA">
        <w:rPr>
          <w:rFonts w:ascii="Times New Roman" w:eastAsia="標楷體" w:hAnsi="Times New Roman" w:cs="Times New Roman" w:hint="eastAsia"/>
          <w:b/>
          <w:i/>
        </w:rPr>
        <w:t>heck</w:t>
      </w:r>
      <w:r w:rsidR="00387F55" w:rsidRPr="00C539B0">
        <w:rPr>
          <w:rFonts w:ascii="Times New Roman" w:eastAsia="標楷體" w:hAnsi="Times New Roman" w:cs="Times New Roman"/>
          <w:b/>
          <w:i/>
        </w:rPr>
        <w:t>.py]</w:t>
      </w:r>
      <w:r w:rsidR="003F539F" w:rsidRPr="00C539B0">
        <w:rPr>
          <w:rFonts w:ascii="Times New Roman" w:eastAsia="標楷體" w:hAnsi="Times New Roman" w:cs="Times New Roman" w:hint="eastAsia"/>
          <w:b/>
          <w:i/>
        </w:rPr>
        <w:t xml:space="preserve"> </w:t>
      </w:r>
      <w:r w:rsidR="00AF036C">
        <w:rPr>
          <w:rFonts w:ascii="Times New Roman" w:eastAsia="標楷體" w:hAnsi="Times New Roman" w:cs="Times New Roman"/>
        </w:rPr>
        <w:t xml:space="preserve">sequentially for </w:t>
      </w:r>
      <w:proofErr w:type="spellStart"/>
      <w:r w:rsidR="00AF036C">
        <w:rPr>
          <w:rFonts w:ascii="Times New Roman" w:eastAsia="標楷體" w:hAnsi="Times New Roman" w:cs="Times New Roman"/>
        </w:rPr>
        <w:t>verifing</w:t>
      </w:r>
      <w:proofErr w:type="spellEnd"/>
      <w:r w:rsidR="00AF036C">
        <w:rPr>
          <w:rFonts w:ascii="Times New Roman" w:eastAsia="標楷體" w:hAnsi="Times New Roman" w:cs="Times New Roman"/>
        </w:rPr>
        <w:t xml:space="preserve"> your work</w:t>
      </w:r>
      <w:r w:rsidRPr="00C539B0">
        <w:rPr>
          <w:rFonts w:ascii="Times New Roman" w:eastAsia="標楷體" w:hAnsi="Times New Roman" w:cs="Times New Roman"/>
        </w:rPr>
        <w:t>.</w:t>
      </w:r>
      <w:ins w:id="3" w:author="Windows 使用者" w:date="2019-11-29T22:25:00Z">
        <w:r w:rsidR="00CB29F2">
          <w:rPr>
            <w:rFonts w:ascii="Times New Roman" w:eastAsia="標楷體" w:hAnsi="Times New Roman" w:cs="Times New Roman"/>
          </w:rPr>
          <w:t xml:space="preserve"> (</w:t>
        </w:r>
        <w:r w:rsidR="00A71938">
          <w:rPr>
            <w:rFonts w:ascii="Times New Roman" w:eastAsia="標楷體" w:hAnsi="Times New Roman" w:cs="Times New Roman"/>
            <w:color w:val="FF0000"/>
            <w:rPrChange w:id="4" w:author="Windows 使用者" w:date="2019-11-29T22:25:00Z">
              <w:rPr>
                <w:rFonts w:ascii="Times New Roman" w:eastAsia="標楷體" w:hAnsi="Times New Roman" w:cs="Times New Roman"/>
                <w:color w:val="FF0000"/>
              </w:rPr>
            </w:rPrChange>
          </w:rPr>
          <w:t>python</w:t>
        </w:r>
      </w:ins>
      <w:ins w:id="5" w:author="Windows 使用者" w:date="2019-11-30T19:57:00Z">
        <w:r w:rsidR="00A71938">
          <w:rPr>
            <w:rFonts w:ascii="Times New Roman" w:eastAsia="標楷體" w:hAnsi="Times New Roman" w:cs="Times New Roman" w:hint="eastAsia"/>
            <w:color w:val="FF0000"/>
          </w:rPr>
          <w:t>2</w:t>
        </w:r>
      </w:ins>
      <w:bookmarkStart w:id="6" w:name="_GoBack"/>
      <w:bookmarkEnd w:id="6"/>
      <w:ins w:id="7" w:author="Windows 使用者" w:date="2019-11-29T22:25:00Z">
        <w:r w:rsidR="00CB29F2" w:rsidRPr="00984BBF">
          <w:rPr>
            <w:rFonts w:ascii="Times New Roman" w:eastAsia="標楷體" w:hAnsi="Times New Roman" w:cs="Times New Roman"/>
            <w:color w:val="FF0000"/>
            <w:rPrChange w:id="8" w:author="Windows 使用者" w:date="2019-11-29T22:25:00Z">
              <w:rPr>
                <w:rFonts w:ascii="Times New Roman" w:eastAsia="標楷體" w:hAnsi="Times New Roman" w:cs="Times New Roman"/>
              </w:rPr>
            </w:rPrChange>
          </w:rPr>
          <w:t xml:space="preserve"> script</w:t>
        </w:r>
        <w:r w:rsidR="00CB29F2">
          <w:rPr>
            <w:rFonts w:ascii="Times New Roman" w:eastAsia="標楷體" w:hAnsi="Times New Roman" w:cs="Times New Roman"/>
          </w:rPr>
          <w:t>)</w:t>
        </w:r>
      </w:ins>
    </w:p>
    <w:p w14:paraId="1F98F263" w14:textId="77777777" w:rsidR="008150EB" w:rsidRPr="00C539B0" w:rsidDel="009F6136" w:rsidRDefault="008150EB">
      <w:pPr>
        <w:widowControl/>
        <w:ind w:leftChars="0" w:left="0"/>
        <w:jc w:val="left"/>
        <w:rPr>
          <w:del w:id="9" w:author="Windows 使用者" w:date="2019-11-30T13:25:00Z"/>
          <w:rFonts w:ascii="Times New Roman" w:eastAsia="標楷體" w:hAnsi="Times New Roman" w:cs="Times New Roman"/>
          <w:b/>
          <w:bCs/>
          <w:sz w:val="28"/>
          <w:szCs w:val="48"/>
        </w:rPr>
      </w:pPr>
      <w:r w:rsidRPr="00C539B0">
        <w:rPr>
          <w:rFonts w:ascii="Times New Roman" w:eastAsia="標楷體" w:hAnsi="Times New Roman" w:cs="Times New Roman"/>
          <w:b/>
          <w:bCs/>
          <w:sz w:val="28"/>
          <w:szCs w:val="48"/>
        </w:rPr>
        <w:tab/>
      </w:r>
    </w:p>
    <w:p w14:paraId="02E72DE1" w14:textId="77777777" w:rsidR="001B0C0E" w:rsidRDefault="001B0C0E">
      <w:pPr>
        <w:widowControl/>
        <w:ind w:leftChars="0" w:left="0"/>
        <w:jc w:val="left"/>
        <w:rPr>
          <w:rFonts w:ascii="Times New Roman" w:eastAsia="標楷體" w:hAnsi="Times New Roman" w:cs="Times New Roman"/>
          <w:b/>
          <w:bCs/>
          <w:sz w:val="28"/>
          <w:szCs w:val="48"/>
        </w:rPr>
      </w:pPr>
      <w:del w:id="10" w:author="Windows 使用者" w:date="2019-11-30T13:25:00Z">
        <w:r w:rsidDel="009F6136">
          <w:rPr>
            <w:rFonts w:ascii="Times New Roman" w:eastAsia="標楷體" w:hAnsi="Times New Roman" w:cs="Times New Roman"/>
          </w:rPr>
          <w:br w:type="page"/>
        </w:r>
      </w:del>
    </w:p>
    <w:p w14:paraId="49977CA8" w14:textId="3904A97F" w:rsidR="00005FE3" w:rsidRPr="00C539B0" w:rsidRDefault="006871D8" w:rsidP="00005FE3">
      <w:pPr>
        <w:pStyle w:val="2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lastRenderedPageBreak/>
        <w:t>Tasks</w:t>
      </w:r>
    </w:p>
    <w:p w14:paraId="539617D1" w14:textId="77777777" w:rsidR="002A61C3" w:rsidRPr="00C539B0" w:rsidRDefault="006F2F3F" w:rsidP="00BF3AEE">
      <w:pPr>
        <w:pStyle w:val="3"/>
        <w:numPr>
          <w:ilvl w:val="0"/>
          <w:numId w:val="9"/>
        </w:numPr>
        <w:ind w:left="720" w:firstLineChars="0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Implement</w:t>
      </w:r>
      <w:r w:rsidR="001919B0" w:rsidRPr="00C539B0">
        <w:rPr>
          <w:rFonts w:ascii="Times New Roman" w:eastAsia="標楷體" w:hAnsi="Times New Roman" w:cs="Times New Roman"/>
        </w:rPr>
        <w:t xml:space="preserve"> </w:t>
      </w:r>
      <w:r w:rsidR="00F56017" w:rsidRPr="00C539B0">
        <w:rPr>
          <w:rFonts w:ascii="Times New Roman" w:eastAsia="標楷體" w:hAnsi="Times New Roman" w:cs="Times New Roman"/>
        </w:rPr>
        <w:t>[</w:t>
      </w:r>
      <w:r w:rsidR="00BE4C6A" w:rsidRPr="00C539B0">
        <w:rPr>
          <w:rFonts w:ascii="Times New Roman" w:eastAsia="標楷體" w:hAnsi="Times New Roman" w:cs="Times New Roman"/>
        </w:rPr>
        <w:t>spinlock.s</w:t>
      </w:r>
      <w:r w:rsidR="00F56017" w:rsidRPr="00C539B0">
        <w:rPr>
          <w:rFonts w:ascii="Times New Roman" w:eastAsia="標楷體" w:hAnsi="Times New Roman" w:cs="Times New Roman"/>
        </w:rPr>
        <w:t>]</w:t>
      </w:r>
      <w:r w:rsidR="001919B0" w:rsidRPr="00C539B0">
        <w:rPr>
          <w:rFonts w:ascii="Times New Roman" w:eastAsia="標楷體" w:hAnsi="Times New Roman" w:cs="Times New Roman"/>
        </w:rPr>
        <w:t xml:space="preserve">. </w:t>
      </w:r>
    </w:p>
    <w:p w14:paraId="401C7E26" w14:textId="320F67EE" w:rsidR="006871D8" w:rsidRPr="00C539B0" w:rsidRDefault="00BE4C6A" w:rsidP="002A61C3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color w:val="FF0000"/>
        </w:rPr>
      </w:pPr>
      <w:r w:rsidRPr="00C539B0">
        <w:rPr>
          <w:rFonts w:ascii="Times New Roman" w:eastAsia="標楷體" w:hAnsi="Times New Roman" w:cs="Times New Roman"/>
        </w:rPr>
        <w:t xml:space="preserve">Implement two functions, </w:t>
      </w:r>
      <w:proofErr w:type="spellStart"/>
      <w:r w:rsidRPr="00C539B0">
        <w:rPr>
          <w:rFonts w:ascii="Times New Roman" w:eastAsia="標楷體" w:hAnsi="Times New Roman" w:cs="Times New Roman"/>
          <w:b/>
          <w:i/>
        </w:rPr>
        <w:t>spin_lock</w:t>
      </w:r>
      <w:proofErr w:type="spellEnd"/>
      <w:r w:rsidRPr="00C539B0">
        <w:rPr>
          <w:rFonts w:ascii="Times New Roman" w:eastAsia="標楷體" w:hAnsi="Times New Roman" w:cs="Times New Roman"/>
        </w:rPr>
        <w:t xml:space="preserve"> and </w:t>
      </w:r>
      <w:proofErr w:type="spellStart"/>
      <w:r w:rsidRPr="00C539B0">
        <w:rPr>
          <w:rFonts w:ascii="Times New Roman" w:eastAsia="標楷體" w:hAnsi="Times New Roman" w:cs="Times New Roman"/>
          <w:b/>
          <w:i/>
        </w:rPr>
        <w:t>spin_unlock</w:t>
      </w:r>
      <w:proofErr w:type="spellEnd"/>
      <w:r w:rsidRPr="00C539B0">
        <w:rPr>
          <w:rFonts w:ascii="Times New Roman" w:eastAsia="標楷體" w:hAnsi="Times New Roman" w:cs="Times New Roman"/>
        </w:rPr>
        <w:t xml:space="preserve"> </w:t>
      </w:r>
      <w:r w:rsidR="00A83C1E">
        <w:rPr>
          <w:rFonts w:ascii="Times New Roman" w:eastAsia="標楷體" w:hAnsi="Times New Roman" w:cs="Times New Roman"/>
        </w:rPr>
        <w:t>with atomic test-and-set (or compare-and-swap)</w:t>
      </w:r>
      <w:r w:rsidRPr="00C539B0">
        <w:rPr>
          <w:rFonts w:ascii="Times New Roman" w:eastAsia="標楷體" w:hAnsi="Times New Roman" w:cs="Times New Roman"/>
        </w:rPr>
        <w:t xml:space="preserve"> and make sure that </w:t>
      </w:r>
      <w:r w:rsidR="00A83C1E">
        <w:rPr>
          <w:rFonts w:ascii="Times New Roman" w:eastAsia="標楷體" w:hAnsi="Times New Roman" w:cs="Times New Roman"/>
        </w:rPr>
        <w:t>it passes the check of</w:t>
      </w:r>
      <w:r w:rsidR="00A83C1E" w:rsidRPr="00C539B0">
        <w:rPr>
          <w:rFonts w:ascii="Times New Roman" w:eastAsia="標楷體" w:hAnsi="Times New Roman" w:cs="Times New Roman"/>
        </w:rPr>
        <w:t xml:space="preserve"> </w:t>
      </w:r>
      <w:r w:rsidRPr="00C539B0">
        <w:rPr>
          <w:rFonts w:ascii="Times New Roman" w:eastAsia="標楷體" w:hAnsi="Times New Roman" w:cs="Times New Roman"/>
          <w:b/>
          <w:i/>
        </w:rPr>
        <w:t>check.sh.</w:t>
      </w:r>
      <w:r w:rsidR="00640835" w:rsidRPr="00C539B0">
        <w:rPr>
          <w:rFonts w:ascii="Times New Roman" w:eastAsia="標楷體" w:hAnsi="Times New Roman" w:cs="Times New Roman" w:hint="eastAsia"/>
          <w:b/>
          <w:i/>
        </w:rPr>
        <w:t xml:space="preserve"> </w:t>
      </w:r>
      <w:r w:rsidR="00640835" w:rsidRPr="00C539B0">
        <w:rPr>
          <w:rFonts w:ascii="Times New Roman" w:eastAsia="標楷體" w:hAnsi="Times New Roman" w:cs="Times New Roman" w:hint="eastAsia"/>
          <w:b/>
          <w:color w:val="FF0000"/>
        </w:rPr>
        <w:t>Submit [</w:t>
      </w:r>
      <w:r w:rsidR="00B61CB4" w:rsidRPr="00C539B0">
        <w:rPr>
          <w:rFonts w:ascii="Times New Roman" w:eastAsia="標楷體" w:hAnsi="Times New Roman" w:cs="Times New Roman" w:hint="eastAsia"/>
          <w:b/>
          <w:color w:val="FF0000"/>
        </w:rPr>
        <w:t>spin</w:t>
      </w:r>
      <w:r w:rsidR="00640835" w:rsidRPr="00C539B0">
        <w:rPr>
          <w:rFonts w:ascii="Times New Roman" w:eastAsia="標楷體" w:hAnsi="Times New Roman" w:cs="Times New Roman" w:hint="eastAsia"/>
          <w:b/>
          <w:color w:val="FF0000"/>
        </w:rPr>
        <w:t>lock.s] only!!!</w:t>
      </w:r>
      <w:r w:rsidR="00E064A9" w:rsidRPr="00C539B0">
        <w:rPr>
          <w:rFonts w:ascii="Times New Roman" w:eastAsia="標楷體" w:hAnsi="Times New Roman" w:cs="Times New Roman"/>
          <w:b/>
          <w:color w:val="FF0000"/>
        </w:rPr>
        <w:t xml:space="preserve"> </w:t>
      </w:r>
      <w:r w:rsidR="00E064A9" w:rsidRPr="00C539B0">
        <w:rPr>
          <w:rFonts w:ascii="Times New Roman" w:eastAsia="標楷體" w:hAnsi="Times New Roman" w:cs="Times New Roman"/>
        </w:rPr>
        <w:t>[30%]</w:t>
      </w:r>
    </w:p>
    <w:p w14:paraId="20204DC0" w14:textId="3F2B99E1" w:rsidR="00C72723" w:rsidRPr="00C539B0" w:rsidRDefault="00A83C1E" w:rsidP="00044081">
      <w:pPr>
        <w:pStyle w:val="a8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Briefly explain </w:t>
      </w:r>
      <w:r w:rsidR="004B7747">
        <w:rPr>
          <w:rFonts w:ascii="Times New Roman" w:eastAsia="標楷體" w:hAnsi="Times New Roman" w:cs="Times New Roman"/>
        </w:rPr>
        <w:t>how you implement the spinlock</w:t>
      </w:r>
      <w:r w:rsidR="00BE4C6A" w:rsidRPr="00C539B0">
        <w:rPr>
          <w:rFonts w:ascii="Times New Roman" w:eastAsia="標楷體" w:hAnsi="Times New Roman" w:cs="Times New Roman"/>
        </w:rPr>
        <w:t>.</w:t>
      </w:r>
      <w:r w:rsidR="00E064A9" w:rsidRPr="00C539B0">
        <w:rPr>
          <w:rFonts w:ascii="Times New Roman" w:eastAsia="標楷體" w:hAnsi="Times New Roman" w:cs="Times New Roman" w:hint="eastAsia"/>
        </w:rPr>
        <w:t xml:space="preserve"> </w:t>
      </w:r>
      <w:r w:rsidR="00C539B0">
        <w:rPr>
          <w:rFonts w:ascii="Times New Roman" w:eastAsia="標楷體" w:hAnsi="Times New Roman" w:cs="Times New Roman"/>
        </w:rPr>
        <w:t>Wri</w:t>
      </w:r>
      <w:r w:rsidR="00225C9F">
        <w:rPr>
          <w:rFonts w:ascii="Times New Roman" w:eastAsia="標楷體" w:hAnsi="Times New Roman" w:cs="Times New Roman"/>
        </w:rPr>
        <w:t xml:space="preserve">te down your answer </w:t>
      </w:r>
      <w:r w:rsidR="004B7747">
        <w:rPr>
          <w:rFonts w:ascii="Times New Roman" w:eastAsia="標楷體" w:hAnsi="Times New Roman" w:cs="Times New Roman"/>
        </w:rPr>
        <w:t>in a</w:t>
      </w:r>
      <w:r w:rsidR="00225C9F">
        <w:rPr>
          <w:rFonts w:ascii="Times New Roman" w:eastAsia="標楷體" w:hAnsi="Times New Roman" w:cs="Times New Roman"/>
        </w:rPr>
        <w:t xml:space="preserve"> pdf file</w:t>
      </w:r>
      <w:r w:rsidR="00C539B0">
        <w:rPr>
          <w:rFonts w:ascii="Times New Roman" w:eastAsia="標楷體" w:hAnsi="Times New Roman" w:cs="Times New Roman"/>
        </w:rPr>
        <w:t xml:space="preserve">. </w:t>
      </w:r>
      <w:r w:rsidR="00C539B0" w:rsidRPr="00C539B0">
        <w:rPr>
          <w:rFonts w:ascii="Times New Roman" w:eastAsia="標楷體" w:hAnsi="Times New Roman" w:cs="Times New Roman"/>
          <w:b/>
          <w:color w:val="FF0000"/>
        </w:rPr>
        <w:t>Submit [spinlock.</w:t>
      </w:r>
      <w:r w:rsidR="008D67D5">
        <w:rPr>
          <w:rFonts w:ascii="Times New Roman" w:eastAsia="標楷體" w:hAnsi="Times New Roman" w:cs="Times New Roman"/>
          <w:b/>
          <w:color w:val="FF0000"/>
        </w:rPr>
        <w:t>pdf</w:t>
      </w:r>
      <w:r w:rsidR="00C539B0" w:rsidRPr="00C539B0">
        <w:rPr>
          <w:rFonts w:ascii="Times New Roman" w:eastAsia="標楷體" w:hAnsi="Times New Roman" w:cs="Times New Roman"/>
          <w:b/>
          <w:color w:val="FF0000"/>
        </w:rPr>
        <w:t>]</w:t>
      </w:r>
      <w:r w:rsidR="00C539B0">
        <w:rPr>
          <w:rFonts w:ascii="Times New Roman" w:eastAsia="標楷體" w:hAnsi="Times New Roman" w:cs="Times New Roman"/>
        </w:rPr>
        <w:t xml:space="preserve"> </w:t>
      </w:r>
      <w:r w:rsidR="00E064A9" w:rsidRPr="00C539B0">
        <w:rPr>
          <w:rFonts w:ascii="Times New Roman" w:eastAsia="標楷體" w:hAnsi="Times New Roman" w:cs="Times New Roman" w:hint="eastAsia"/>
        </w:rPr>
        <w:t>[</w:t>
      </w:r>
      <w:r w:rsidR="00E064A9" w:rsidRPr="00C539B0">
        <w:rPr>
          <w:rFonts w:ascii="Times New Roman" w:eastAsia="標楷體" w:hAnsi="Times New Roman" w:cs="Times New Roman"/>
        </w:rPr>
        <w:t>2</w:t>
      </w:r>
      <w:r w:rsidR="00E064A9" w:rsidRPr="00C539B0">
        <w:rPr>
          <w:rFonts w:ascii="Times New Roman" w:eastAsia="標楷體" w:hAnsi="Times New Roman" w:cs="Times New Roman" w:hint="eastAsia"/>
        </w:rPr>
        <w:t>0%]</w:t>
      </w:r>
    </w:p>
    <w:p w14:paraId="12537F57" w14:textId="77777777" w:rsidR="00BE4C6A" w:rsidRPr="00C539B0" w:rsidRDefault="002476AF" w:rsidP="00BE4C6A">
      <w:pPr>
        <w:pStyle w:val="3"/>
        <w:numPr>
          <w:ilvl w:val="0"/>
          <w:numId w:val="9"/>
        </w:numPr>
        <w:ind w:left="720" w:firstLineChars="0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Implement [client</w:t>
      </w:r>
      <w:r w:rsidR="00C723BC" w:rsidRPr="00C539B0">
        <w:rPr>
          <w:rFonts w:ascii="Times New Roman" w:eastAsia="標楷體" w:hAnsi="Times New Roman" w:cs="Times New Roman"/>
        </w:rPr>
        <w:t>.c</w:t>
      </w:r>
      <w:r w:rsidR="00BE4C6A" w:rsidRPr="00C539B0">
        <w:rPr>
          <w:rFonts w:ascii="Times New Roman" w:eastAsia="標楷體" w:hAnsi="Times New Roman" w:cs="Times New Roman"/>
        </w:rPr>
        <w:t xml:space="preserve">]. </w:t>
      </w:r>
    </w:p>
    <w:p w14:paraId="2848F61D" w14:textId="56CEF5E6" w:rsidR="00CC00B0" w:rsidRPr="00C539B0" w:rsidRDefault="005E44B8" w:rsidP="00CC00B0">
      <w:pPr>
        <w:pStyle w:val="a8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/>
        </w:rPr>
        <w:t>Fill up</w:t>
      </w:r>
      <w:r w:rsidR="004B7747">
        <w:rPr>
          <w:rFonts w:ascii="Times New Roman" w:eastAsia="標楷體" w:hAnsi="Times New Roman" w:cs="Times New Roman"/>
        </w:rPr>
        <w:t xml:space="preserve"> the</w:t>
      </w:r>
      <w:r w:rsidRPr="00C539B0">
        <w:rPr>
          <w:rFonts w:ascii="Times New Roman" w:eastAsia="標楷體" w:hAnsi="Times New Roman" w:cs="Times New Roman"/>
        </w:rPr>
        <w:t xml:space="preserve"> </w:t>
      </w:r>
      <w:r w:rsidRPr="00C539B0">
        <w:rPr>
          <w:rFonts w:ascii="Times New Roman" w:eastAsia="標楷體" w:hAnsi="Times New Roman" w:cs="Times New Roman"/>
          <w:b/>
          <w:i/>
        </w:rPr>
        <w:t>“TODO”</w:t>
      </w:r>
      <w:r w:rsidR="004B7747">
        <w:rPr>
          <w:rFonts w:ascii="Times New Roman" w:eastAsia="標楷體" w:hAnsi="Times New Roman" w:cs="Times New Roman"/>
          <w:b/>
          <w:i/>
        </w:rPr>
        <w:t xml:space="preserve"> </w:t>
      </w:r>
      <w:r w:rsidR="004B7747" w:rsidRPr="00490D5A">
        <w:rPr>
          <w:rFonts w:ascii="Times New Roman" w:eastAsia="標楷體" w:hAnsi="Times New Roman" w:cs="Times New Roman"/>
        </w:rPr>
        <w:t>section</w:t>
      </w:r>
      <w:r w:rsidR="00C723BC" w:rsidRPr="00490D5A">
        <w:rPr>
          <w:rFonts w:ascii="Times New Roman" w:eastAsia="標楷體" w:hAnsi="Times New Roman" w:cs="Times New Roman"/>
          <w:b/>
        </w:rPr>
        <w:t xml:space="preserve"> </w:t>
      </w:r>
      <w:r w:rsidR="00C723BC" w:rsidRPr="00C539B0">
        <w:rPr>
          <w:rFonts w:ascii="Times New Roman" w:eastAsia="標楷體" w:hAnsi="Times New Roman" w:cs="Times New Roman"/>
        </w:rPr>
        <w:t xml:space="preserve">and </w:t>
      </w:r>
      <w:r w:rsidR="004B7747">
        <w:rPr>
          <w:rFonts w:ascii="Times New Roman" w:eastAsia="標楷體" w:hAnsi="Times New Roman" w:cs="Times New Roman"/>
        </w:rPr>
        <w:t>use</w:t>
      </w:r>
      <w:r w:rsidR="004B7747" w:rsidRPr="00C539B0">
        <w:rPr>
          <w:rFonts w:ascii="Times New Roman" w:eastAsia="標楷體" w:hAnsi="Times New Roman" w:cs="Times New Roman"/>
        </w:rPr>
        <w:t xml:space="preserve"> </w:t>
      </w:r>
      <w:r w:rsidRPr="00C539B0">
        <w:rPr>
          <w:rFonts w:ascii="Times New Roman" w:eastAsia="標楷體" w:hAnsi="Times New Roman" w:cs="Times New Roman"/>
          <w:b/>
        </w:rPr>
        <w:t>semaphore</w:t>
      </w:r>
      <w:r w:rsidR="00C723BC" w:rsidRPr="00C539B0">
        <w:rPr>
          <w:rFonts w:ascii="Times New Roman" w:eastAsia="標楷體" w:hAnsi="Times New Roman" w:cs="Times New Roman"/>
        </w:rPr>
        <w:t xml:space="preserve"> to synchroniz</w:t>
      </w:r>
      <w:r w:rsidR="004B7747">
        <w:rPr>
          <w:rFonts w:ascii="Times New Roman" w:eastAsia="標楷體" w:hAnsi="Times New Roman" w:cs="Times New Roman"/>
        </w:rPr>
        <w:t>e</w:t>
      </w:r>
      <w:r w:rsidR="00C723BC" w:rsidRPr="00C539B0">
        <w:rPr>
          <w:rFonts w:ascii="Times New Roman" w:eastAsia="標楷體" w:hAnsi="Times New Roman" w:cs="Times New Roman"/>
        </w:rPr>
        <w:t xml:space="preserve"> </w:t>
      </w:r>
      <w:r w:rsidR="00C723BC" w:rsidRPr="00C539B0">
        <w:rPr>
          <w:rFonts w:ascii="Times New Roman" w:eastAsia="標楷體" w:hAnsi="Times New Roman" w:cs="Times New Roman"/>
          <w:b/>
          <w:i/>
        </w:rPr>
        <w:t xml:space="preserve">downloader </w:t>
      </w:r>
      <w:r w:rsidR="00C723BC" w:rsidRPr="00C539B0">
        <w:rPr>
          <w:rFonts w:ascii="Times New Roman" w:eastAsia="標楷體" w:hAnsi="Times New Roman" w:cs="Times New Roman"/>
        </w:rPr>
        <w:t>and</w:t>
      </w:r>
      <w:r w:rsidR="00C723BC" w:rsidRPr="00C539B0">
        <w:rPr>
          <w:rFonts w:ascii="Times New Roman" w:eastAsia="標楷體" w:hAnsi="Times New Roman" w:cs="Times New Roman"/>
          <w:b/>
          <w:i/>
        </w:rPr>
        <w:t xml:space="preserve"> writer</w:t>
      </w:r>
      <w:r w:rsidR="00F1335E" w:rsidRPr="00C539B0">
        <w:rPr>
          <w:rFonts w:ascii="Times New Roman" w:eastAsia="標楷體" w:hAnsi="Times New Roman" w:cs="Times New Roman"/>
        </w:rPr>
        <w:t>.</w:t>
      </w:r>
      <w:r w:rsidR="00640835" w:rsidRPr="00C539B0">
        <w:rPr>
          <w:rFonts w:ascii="Times New Roman" w:eastAsia="標楷體" w:hAnsi="Times New Roman" w:cs="Times New Roman" w:hint="eastAsia"/>
        </w:rPr>
        <w:t xml:space="preserve"> </w:t>
      </w:r>
      <w:r w:rsidR="00640835" w:rsidRPr="00C539B0">
        <w:rPr>
          <w:rFonts w:ascii="Times New Roman" w:eastAsia="標楷體" w:hAnsi="Times New Roman" w:cs="Times New Roman" w:hint="eastAsia"/>
          <w:b/>
          <w:color w:val="FF0000"/>
        </w:rPr>
        <w:t>Submit [</w:t>
      </w:r>
      <w:r w:rsidR="00E064A9" w:rsidRPr="00C539B0">
        <w:rPr>
          <w:rFonts w:ascii="Times New Roman" w:eastAsia="標楷體" w:hAnsi="Times New Roman" w:cs="Times New Roman"/>
          <w:b/>
          <w:color w:val="FF0000"/>
        </w:rPr>
        <w:t>client</w:t>
      </w:r>
      <w:r w:rsidR="00640835" w:rsidRPr="00C539B0">
        <w:rPr>
          <w:rFonts w:ascii="Times New Roman" w:eastAsia="標楷體" w:hAnsi="Times New Roman" w:cs="Times New Roman" w:hint="eastAsia"/>
          <w:b/>
          <w:color w:val="FF0000"/>
        </w:rPr>
        <w:t>.c] only!!!</w:t>
      </w:r>
      <w:r w:rsidR="00E064A9" w:rsidRPr="00C539B0">
        <w:rPr>
          <w:rFonts w:ascii="Times New Roman" w:eastAsia="標楷體" w:hAnsi="Times New Roman" w:cs="Times New Roman"/>
          <w:b/>
          <w:color w:val="FF0000"/>
        </w:rPr>
        <w:t xml:space="preserve"> </w:t>
      </w:r>
      <w:r w:rsidR="00E064A9" w:rsidRPr="00C539B0">
        <w:rPr>
          <w:rFonts w:ascii="Times New Roman" w:eastAsia="標楷體" w:hAnsi="Times New Roman" w:cs="Times New Roman" w:hint="eastAsia"/>
        </w:rPr>
        <w:t>[</w:t>
      </w:r>
      <w:r w:rsidR="00E064A9" w:rsidRPr="00C539B0">
        <w:rPr>
          <w:rFonts w:ascii="Times New Roman" w:eastAsia="標楷體" w:hAnsi="Times New Roman" w:cs="Times New Roman"/>
        </w:rPr>
        <w:t>5</w:t>
      </w:r>
      <w:r w:rsidR="00E064A9" w:rsidRPr="00C539B0">
        <w:rPr>
          <w:rFonts w:ascii="Times New Roman" w:eastAsia="標楷體" w:hAnsi="Times New Roman" w:cs="Times New Roman" w:hint="eastAsia"/>
        </w:rPr>
        <w:t>0%]</w:t>
      </w:r>
    </w:p>
    <w:p w14:paraId="12167148" w14:textId="77777777" w:rsidR="00CC00B0" w:rsidRPr="00C539B0" w:rsidRDefault="00CC00B0" w:rsidP="00CC00B0">
      <w:pPr>
        <w:ind w:leftChars="0"/>
        <w:rPr>
          <w:rFonts w:ascii="Times New Roman" w:eastAsia="標楷體" w:hAnsi="Times New Roman" w:cs="Times New Roman"/>
        </w:rPr>
      </w:pPr>
    </w:p>
    <w:p w14:paraId="02049A39" w14:textId="698884E2" w:rsidR="00CC00B0" w:rsidRPr="001646A6" w:rsidRDefault="00CC00B0" w:rsidP="00CC00B0">
      <w:pPr>
        <w:ind w:leftChars="0"/>
        <w:rPr>
          <w:rFonts w:ascii="Times New Roman" w:eastAsia="標楷體" w:hAnsi="Times New Roman" w:cs="Times New Roman"/>
        </w:rPr>
      </w:pPr>
      <w:r w:rsidRPr="00C539B0">
        <w:rPr>
          <w:rFonts w:ascii="Times New Roman" w:eastAsia="標楷體" w:hAnsi="Times New Roman" w:cs="Times New Roman" w:hint="eastAsia"/>
        </w:rPr>
        <w:t>N</w:t>
      </w:r>
      <w:r w:rsidRPr="00C539B0">
        <w:rPr>
          <w:rFonts w:ascii="Times New Roman" w:eastAsia="標楷體" w:hAnsi="Times New Roman" w:cs="Times New Roman"/>
        </w:rPr>
        <w:t xml:space="preserve">ote: Put </w:t>
      </w:r>
      <w:r w:rsidRPr="00C539B0">
        <w:rPr>
          <w:rFonts w:ascii="Times New Roman" w:eastAsia="標楷體" w:hAnsi="Times New Roman" w:cs="Times New Roman" w:hint="eastAsia"/>
          <w:b/>
          <w:color w:val="FF0000"/>
        </w:rPr>
        <w:t>[</w:t>
      </w:r>
      <w:r w:rsidR="00B61CB4" w:rsidRPr="00C539B0">
        <w:rPr>
          <w:rFonts w:ascii="Times New Roman" w:eastAsia="標楷體" w:hAnsi="Times New Roman" w:cs="Times New Roman" w:hint="eastAsia"/>
          <w:b/>
          <w:color w:val="FF0000"/>
        </w:rPr>
        <w:t>spin</w:t>
      </w:r>
      <w:r w:rsidRPr="00C539B0">
        <w:rPr>
          <w:rFonts w:ascii="Times New Roman" w:eastAsia="標楷體" w:hAnsi="Times New Roman" w:cs="Times New Roman" w:hint="eastAsia"/>
          <w:b/>
          <w:color w:val="FF0000"/>
        </w:rPr>
        <w:t>lock.s]</w:t>
      </w:r>
      <w:r w:rsidRPr="00C539B0">
        <w:rPr>
          <w:rFonts w:ascii="Times New Roman" w:eastAsia="標楷體" w:hAnsi="Times New Roman" w:cs="Times New Roman"/>
          <w:b/>
          <w:color w:val="FF0000"/>
        </w:rPr>
        <w:t xml:space="preserve">, </w:t>
      </w:r>
      <w:r w:rsidRPr="00C539B0">
        <w:rPr>
          <w:rFonts w:ascii="Times New Roman" w:eastAsia="標楷體" w:hAnsi="Times New Roman" w:cs="Times New Roman" w:hint="eastAsia"/>
          <w:b/>
          <w:color w:val="FF0000"/>
        </w:rPr>
        <w:t>[</w:t>
      </w:r>
      <w:r w:rsidRPr="00C539B0">
        <w:rPr>
          <w:rFonts w:ascii="Times New Roman" w:eastAsia="標楷體" w:hAnsi="Times New Roman" w:cs="Times New Roman"/>
          <w:b/>
          <w:color w:val="FF0000"/>
        </w:rPr>
        <w:t>client</w:t>
      </w:r>
      <w:r w:rsidRPr="00C539B0">
        <w:rPr>
          <w:rFonts w:ascii="Times New Roman" w:eastAsia="標楷體" w:hAnsi="Times New Roman" w:cs="Times New Roman" w:hint="eastAsia"/>
          <w:b/>
          <w:color w:val="FF0000"/>
        </w:rPr>
        <w:t>.c]</w:t>
      </w:r>
      <w:r w:rsidR="0091074C">
        <w:rPr>
          <w:rFonts w:ascii="Times New Roman" w:eastAsia="標楷體" w:hAnsi="Times New Roman" w:cs="Times New Roman"/>
          <w:b/>
          <w:color w:val="FF0000"/>
        </w:rPr>
        <w:t xml:space="preserve">, </w:t>
      </w:r>
      <w:r w:rsidR="0091074C" w:rsidRPr="00C539B0">
        <w:rPr>
          <w:rFonts w:ascii="Times New Roman" w:eastAsia="標楷體" w:hAnsi="Times New Roman" w:cs="Times New Roman"/>
          <w:b/>
          <w:color w:val="FF0000"/>
        </w:rPr>
        <w:t>[spinlock.</w:t>
      </w:r>
      <w:r w:rsidR="0091074C">
        <w:rPr>
          <w:rFonts w:ascii="Times New Roman" w:eastAsia="標楷體" w:hAnsi="Times New Roman" w:cs="Times New Roman"/>
          <w:b/>
          <w:color w:val="FF0000"/>
        </w:rPr>
        <w:t>pdf</w:t>
      </w:r>
      <w:r w:rsidR="0091074C" w:rsidRPr="00C539B0">
        <w:rPr>
          <w:rFonts w:ascii="Times New Roman" w:eastAsia="標楷體" w:hAnsi="Times New Roman" w:cs="Times New Roman"/>
          <w:b/>
          <w:color w:val="FF0000"/>
        </w:rPr>
        <w:t>]</w:t>
      </w:r>
      <w:r w:rsidRPr="00C539B0">
        <w:rPr>
          <w:rFonts w:ascii="Times New Roman" w:eastAsia="標楷體" w:hAnsi="Times New Roman" w:cs="Times New Roman"/>
          <w:b/>
          <w:color w:val="FF0000"/>
        </w:rPr>
        <w:t xml:space="preserve"> </w:t>
      </w:r>
      <w:r w:rsidRPr="00C539B0">
        <w:rPr>
          <w:rFonts w:ascii="Times New Roman" w:eastAsia="標楷體" w:hAnsi="Times New Roman" w:cs="Times New Roman"/>
        </w:rPr>
        <w:t xml:space="preserve">in the folder named your </w:t>
      </w:r>
      <w:r w:rsidRPr="008D67D5">
        <w:rPr>
          <w:rFonts w:ascii="Times New Roman" w:eastAsia="標楷體" w:hAnsi="Times New Roman" w:cs="Times New Roman"/>
          <w:color w:val="FF0000"/>
        </w:rPr>
        <w:t>student_id</w:t>
      </w:r>
      <w:r w:rsidRPr="00C539B0">
        <w:rPr>
          <w:rFonts w:ascii="Times New Roman" w:eastAsia="標楷體" w:hAnsi="Times New Roman" w:cs="Times New Roman"/>
        </w:rPr>
        <w:t xml:space="preserve"> and </w:t>
      </w:r>
      <w:r w:rsidRPr="00C539B0">
        <w:rPr>
          <w:rFonts w:ascii="Times New Roman" w:eastAsia="標楷體" w:hAnsi="Times New Roman" w:cs="Times New Roman" w:hint="eastAsia"/>
        </w:rPr>
        <w:t>compress as zip</w:t>
      </w:r>
      <w:r w:rsidRPr="00C539B0">
        <w:rPr>
          <w:rFonts w:ascii="Times New Roman" w:eastAsia="標楷體" w:hAnsi="Times New Roman" w:cs="Times New Roman"/>
        </w:rPr>
        <w:t xml:space="preserve"> file</w:t>
      </w:r>
      <w:r w:rsidRPr="00C539B0">
        <w:rPr>
          <w:rFonts w:ascii="Times New Roman" w:eastAsia="標楷體" w:hAnsi="Times New Roman" w:cs="Times New Roman" w:hint="eastAsia"/>
        </w:rPr>
        <w:t>.</w:t>
      </w:r>
      <w:r w:rsidRPr="00C539B0">
        <w:rPr>
          <w:rFonts w:ascii="Times New Roman" w:eastAsia="標楷體" w:hAnsi="Times New Roman" w:cs="Times New Roman"/>
        </w:rPr>
        <w:t xml:space="preserve"> Submit</w:t>
      </w:r>
      <w:r w:rsidRPr="00C539B0">
        <w:rPr>
          <w:rFonts w:ascii="Times New Roman" w:eastAsia="標楷體" w:hAnsi="Times New Roman" w:cs="Times New Roman" w:hint="eastAsia"/>
        </w:rPr>
        <w:t xml:space="preserve"> </w:t>
      </w:r>
      <w:r w:rsidRPr="00C539B0">
        <w:rPr>
          <w:rFonts w:ascii="Times New Roman" w:eastAsia="標楷體" w:hAnsi="Times New Roman" w:cs="Times New Roman" w:hint="eastAsia"/>
          <w:color w:val="FF0000"/>
        </w:rPr>
        <w:t>Student_ID.zip</w:t>
      </w:r>
      <w:r w:rsidR="001646A6">
        <w:rPr>
          <w:rFonts w:ascii="Times New Roman" w:eastAsia="標楷體" w:hAnsi="Times New Roman" w:cs="Times New Roman"/>
        </w:rPr>
        <w:t>, or you will get 5 point penalty.</w:t>
      </w:r>
    </w:p>
    <w:p w14:paraId="059D1FA1" w14:textId="77777777" w:rsidR="00CC00B0" w:rsidRPr="00C539B0" w:rsidRDefault="00CC00B0" w:rsidP="00CC00B0">
      <w:pPr>
        <w:ind w:leftChars="0" w:left="0"/>
        <w:rPr>
          <w:rFonts w:ascii="Times New Roman" w:eastAsia="標楷體" w:hAnsi="Times New Roman" w:cs="Times New Roman"/>
          <w:color w:val="FF0000"/>
        </w:rPr>
      </w:pPr>
      <w:r w:rsidRPr="00C539B0">
        <w:rPr>
          <w:rFonts w:ascii="Times New Roman" w:eastAsia="標楷體" w:hAnsi="Times New Roman" w:cs="Times New Roman"/>
          <w:color w:val="FF0000"/>
        </w:rPr>
        <w:t xml:space="preserve">  </w:t>
      </w:r>
    </w:p>
    <w:p w14:paraId="77D30954" w14:textId="77777777" w:rsidR="00CC00B0" w:rsidRPr="00CC00B0" w:rsidRDefault="00CC00B0" w:rsidP="00CC00B0">
      <w:pPr>
        <w:ind w:leftChars="0" w:left="0"/>
        <w:rPr>
          <w:rFonts w:ascii="Times New Roman" w:hAnsi="Times New Roman" w:cs="Times New Roman"/>
        </w:rPr>
      </w:pPr>
      <w:r w:rsidRPr="00C539B0">
        <w:rPr>
          <w:rFonts w:ascii="Times New Roman" w:eastAsia="標楷體" w:hAnsi="Times New Roman" w:cs="Times New Roman"/>
          <w:color w:val="FF0000"/>
        </w:rPr>
        <w:t xml:space="preserve">  </w:t>
      </w:r>
    </w:p>
    <w:sectPr w:rsidR="00CC00B0" w:rsidRPr="00CC00B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1F330" w14:textId="77777777" w:rsidR="007B297E" w:rsidRDefault="007B297E" w:rsidP="00C51B15">
      <w:pPr>
        <w:ind w:left="480"/>
      </w:pPr>
      <w:r>
        <w:separator/>
      </w:r>
    </w:p>
  </w:endnote>
  <w:endnote w:type="continuationSeparator" w:id="0">
    <w:p w14:paraId="782E9ED1" w14:textId="77777777" w:rsidR="007B297E" w:rsidRDefault="007B297E" w:rsidP="00C51B15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B002" w14:textId="77777777" w:rsidR="00110C06" w:rsidRDefault="00110C06" w:rsidP="00110C06">
    <w:pPr>
      <w:pStyle w:val="a5"/>
      <w:ind w:left="4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8D1F5" w14:textId="77777777" w:rsidR="00110C06" w:rsidRDefault="00110C06" w:rsidP="00C511E9">
    <w:pPr>
      <w:pStyle w:val="a5"/>
      <w:ind w:left="48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6B257" w14:textId="77777777" w:rsidR="00110C06" w:rsidRDefault="00110C06" w:rsidP="00110C06">
    <w:pPr>
      <w:pStyle w:val="a5"/>
      <w:ind w:left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F440D" w14:textId="77777777" w:rsidR="007B297E" w:rsidRDefault="007B297E" w:rsidP="00C51B15">
      <w:pPr>
        <w:ind w:left="480"/>
      </w:pPr>
      <w:r>
        <w:separator/>
      </w:r>
    </w:p>
  </w:footnote>
  <w:footnote w:type="continuationSeparator" w:id="0">
    <w:p w14:paraId="434F85B6" w14:textId="77777777" w:rsidR="007B297E" w:rsidRDefault="007B297E" w:rsidP="00C51B15">
      <w:pPr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897A3" w14:textId="77777777" w:rsidR="00110C06" w:rsidRDefault="00110C06" w:rsidP="00110C06">
    <w:pPr>
      <w:pStyle w:val="a3"/>
      <w:ind w:left="4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38708" w14:textId="77777777" w:rsidR="00110C06" w:rsidRDefault="00110C06" w:rsidP="00C511E9">
    <w:pPr>
      <w:pStyle w:val="a3"/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78CEB" w14:textId="77777777" w:rsidR="00110C06" w:rsidRDefault="00110C06" w:rsidP="00110C06">
    <w:pPr>
      <w:pStyle w:val="a3"/>
      <w:ind w:left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4F1"/>
    <w:multiLevelType w:val="hybridMultilevel"/>
    <w:tmpl w:val="F36638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0C437B"/>
    <w:multiLevelType w:val="hybridMultilevel"/>
    <w:tmpl w:val="0C627D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700497"/>
    <w:multiLevelType w:val="hybridMultilevel"/>
    <w:tmpl w:val="014065DA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A55279"/>
    <w:multiLevelType w:val="hybridMultilevel"/>
    <w:tmpl w:val="866674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60621AC"/>
    <w:multiLevelType w:val="hybridMultilevel"/>
    <w:tmpl w:val="AA144B42"/>
    <w:lvl w:ilvl="0" w:tplc="3FDC4C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97F65E0"/>
    <w:multiLevelType w:val="hybridMultilevel"/>
    <w:tmpl w:val="257A2806"/>
    <w:lvl w:ilvl="0" w:tplc="F2044B8C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3B4684A"/>
    <w:multiLevelType w:val="hybridMultilevel"/>
    <w:tmpl w:val="747EA4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74D71C4"/>
    <w:multiLevelType w:val="hybridMultilevel"/>
    <w:tmpl w:val="97369C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7DD154B"/>
    <w:multiLevelType w:val="hybridMultilevel"/>
    <w:tmpl w:val="7DC2DF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B7E1FC8"/>
    <w:multiLevelType w:val="hybridMultilevel"/>
    <w:tmpl w:val="C73E13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0DB37EF"/>
    <w:multiLevelType w:val="hybridMultilevel"/>
    <w:tmpl w:val="F36638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4DF003C"/>
    <w:multiLevelType w:val="hybridMultilevel"/>
    <w:tmpl w:val="58288868"/>
    <w:lvl w:ilvl="0" w:tplc="D212A078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8AE1CD0"/>
    <w:multiLevelType w:val="hybridMultilevel"/>
    <w:tmpl w:val="C7EAFA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82627CC"/>
    <w:multiLevelType w:val="hybridMultilevel"/>
    <w:tmpl w:val="AF3E7266"/>
    <w:lvl w:ilvl="0" w:tplc="04090011">
      <w:start w:val="1"/>
      <w:numFmt w:val="upperLetter"/>
      <w:pStyle w:val="3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0"/>
  </w:num>
  <w:num w:numId="5">
    <w:abstractNumId w:val="3"/>
  </w:num>
  <w:num w:numId="6">
    <w:abstractNumId w:val="12"/>
  </w:num>
  <w:num w:numId="7">
    <w:abstractNumId w:val="10"/>
  </w:num>
  <w:num w:numId="8">
    <w:abstractNumId w:val="11"/>
  </w:num>
  <w:num w:numId="9">
    <w:abstractNumId w:val="2"/>
  </w:num>
  <w:num w:numId="10">
    <w:abstractNumId w:val="5"/>
  </w:num>
  <w:num w:numId="11">
    <w:abstractNumId w:val="4"/>
  </w:num>
  <w:num w:numId="12">
    <w:abstractNumId w:val="6"/>
  </w:num>
  <w:num w:numId="13">
    <w:abstractNumId w:val="7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使用者">
    <w15:presenceInfo w15:providerId="None" w15:userId="Windows 使用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1MLI0NjcxNjE2NTBQ0lEKTi0uzszPAykwrgUARAHKFiwAAAA="/>
    <w:docVar w:name="EN.Layout" w:val="&lt;ENLayout&gt;&lt;Style&gt;IEE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ftrt0zxyvwwr7eaaxc5f0f82txzzwfedd2f&quot;&gt;EndNote Library&lt;record-ids&gt;&lt;item&gt;1&lt;/item&gt;&lt;/record-ids&gt;&lt;/item&gt;&lt;/Libraries&gt;"/>
  </w:docVars>
  <w:rsids>
    <w:rsidRoot w:val="00981B54"/>
    <w:rsid w:val="00005FE3"/>
    <w:rsid w:val="000073C1"/>
    <w:rsid w:val="00007431"/>
    <w:rsid w:val="00013771"/>
    <w:rsid w:val="00015EB2"/>
    <w:rsid w:val="00025E3C"/>
    <w:rsid w:val="00041D90"/>
    <w:rsid w:val="00044081"/>
    <w:rsid w:val="00063D01"/>
    <w:rsid w:val="00064505"/>
    <w:rsid w:val="00064C16"/>
    <w:rsid w:val="00066364"/>
    <w:rsid w:val="000817B3"/>
    <w:rsid w:val="000A45D4"/>
    <w:rsid w:val="000A6479"/>
    <w:rsid w:val="000B2EE6"/>
    <w:rsid w:val="000C2F77"/>
    <w:rsid w:val="000D2D3B"/>
    <w:rsid w:val="000E2FC7"/>
    <w:rsid w:val="000E6B60"/>
    <w:rsid w:val="000F43B2"/>
    <w:rsid w:val="00110C06"/>
    <w:rsid w:val="00111484"/>
    <w:rsid w:val="0011238C"/>
    <w:rsid w:val="001134AC"/>
    <w:rsid w:val="00125577"/>
    <w:rsid w:val="00131BBB"/>
    <w:rsid w:val="00150356"/>
    <w:rsid w:val="00163713"/>
    <w:rsid w:val="001646A6"/>
    <w:rsid w:val="001757E8"/>
    <w:rsid w:val="0017589C"/>
    <w:rsid w:val="00177333"/>
    <w:rsid w:val="001919B0"/>
    <w:rsid w:val="00195178"/>
    <w:rsid w:val="001A1F96"/>
    <w:rsid w:val="001A5BAC"/>
    <w:rsid w:val="001B0C0E"/>
    <w:rsid w:val="001B6546"/>
    <w:rsid w:val="00200FC6"/>
    <w:rsid w:val="00206F20"/>
    <w:rsid w:val="00213CA9"/>
    <w:rsid w:val="00216C5A"/>
    <w:rsid w:val="00217A75"/>
    <w:rsid w:val="00217F04"/>
    <w:rsid w:val="00225C9F"/>
    <w:rsid w:val="00234E99"/>
    <w:rsid w:val="00241902"/>
    <w:rsid w:val="002424B6"/>
    <w:rsid w:val="002476AF"/>
    <w:rsid w:val="00253541"/>
    <w:rsid w:val="00263019"/>
    <w:rsid w:val="00272CBE"/>
    <w:rsid w:val="0027718B"/>
    <w:rsid w:val="002830F8"/>
    <w:rsid w:val="00285150"/>
    <w:rsid w:val="00294356"/>
    <w:rsid w:val="002A61C3"/>
    <w:rsid w:val="002D729B"/>
    <w:rsid w:val="002E77EC"/>
    <w:rsid w:val="002E7ECD"/>
    <w:rsid w:val="0036004C"/>
    <w:rsid w:val="003808D8"/>
    <w:rsid w:val="00387F55"/>
    <w:rsid w:val="00390598"/>
    <w:rsid w:val="003933CC"/>
    <w:rsid w:val="003A6910"/>
    <w:rsid w:val="003D30EB"/>
    <w:rsid w:val="003F539F"/>
    <w:rsid w:val="0040580B"/>
    <w:rsid w:val="00406B5A"/>
    <w:rsid w:val="0041791B"/>
    <w:rsid w:val="004210D9"/>
    <w:rsid w:val="00421C43"/>
    <w:rsid w:val="00441794"/>
    <w:rsid w:val="0044355A"/>
    <w:rsid w:val="00452774"/>
    <w:rsid w:val="00461964"/>
    <w:rsid w:val="0046691B"/>
    <w:rsid w:val="004758D2"/>
    <w:rsid w:val="00483535"/>
    <w:rsid w:val="00484741"/>
    <w:rsid w:val="00485B29"/>
    <w:rsid w:val="00490D5A"/>
    <w:rsid w:val="00492956"/>
    <w:rsid w:val="004B7747"/>
    <w:rsid w:val="004C6BDB"/>
    <w:rsid w:val="004E2CF4"/>
    <w:rsid w:val="004E396A"/>
    <w:rsid w:val="004E4C2F"/>
    <w:rsid w:val="004E6FC3"/>
    <w:rsid w:val="00511C2E"/>
    <w:rsid w:val="00526334"/>
    <w:rsid w:val="00551D6A"/>
    <w:rsid w:val="00554D1A"/>
    <w:rsid w:val="005778C0"/>
    <w:rsid w:val="005B209B"/>
    <w:rsid w:val="005B2102"/>
    <w:rsid w:val="005B2B1B"/>
    <w:rsid w:val="005B392B"/>
    <w:rsid w:val="005B3D32"/>
    <w:rsid w:val="005C375C"/>
    <w:rsid w:val="005C498C"/>
    <w:rsid w:val="005E44B8"/>
    <w:rsid w:val="005F3246"/>
    <w:rsid w:val="00606A84"/>
    <w:rsid w:val="00610C70"/>
    <w:rsid w:val="00613387"/>
    <w:rsid w:val="006213A6"/>
    <w:rsid w:val="006223CA"/>
    <w:rsid w:val="0063485D"/>
    <w:rsid w:val="00635E03"/>
    <w:rsid w:val="00640835"/>
    <w:rsid w:val="006507C6"/>
    <w:rsid w:val="00685BF1"/>
    <w:rsid w:val="006871D8"/>
    <w:rsid w:val="00687367"/>
    <w:rsid w:val="00687DAC"/>
    <w:rsid w:val="006C6262"/>
    <w:rsid w:val="006F2F3F"/>
    <w:rsid w:val="00701956"/>
    <w:rsid w:val="00705142"/>
    <w:rsid w:val="007153A1"/>
    <w:rsid w:val="00726CB8"/>
    <w:rsid w:val="00726FC4"/>
    <w:rsid w:val="007375C3"/>
    <w:rsid w:val="0074338B"/>
    <w:rsid w:val="00743472"/>
    <w:rsid w:val="00785ED4"/>
    <w:rsid w:val="00794B74"/>
    <w:rsid w:val="00794E80"/>
    <w:rsid w:val="007976AA"/>
    <w:rsid w:val="007B297E"/>
    <w:rsid w:val="007B3D7C"/>
    <w:rsid w:val="007C600A"/>
    <w:rsid w:val="007D086F"/>
    <w:rsid w:val="007E5217"/>
    <w:rsid w:val="007E6805"/>
    <w:rsid w:val="007E755D"/>
    <w:rsid w:val="008150EB"/>
    <w:rsid w:val="008175BC"/>
    <w:rsid w:val="008206FA"/>
    <w:rsid w:val="0082103A"/>
    <w:rsid w:val="00841312"/>
    <w:rsid w:val="00845E2D"/>
    <w:rsid w:val="00852813"/>
    <w:rsid w:val="00853363"/>
    <w:rsid w:val="00862711"/>
    <w:rsid w:val="008847CC"/>
    <w:rsid w:val="008B709F"/>
    <w:rsid w:val="008D67D5"/>
    <w:rsid w:val="008F094B"/>
    <w:rsid w:val="008F5FCC"/>
    <w:rsid w:val="008F6104"/>
    <w:rsid w:val="0091074C"/>
    <w:rsid w:val="00954C6A"/>
    <w:rsid w:val="0096097F"/>
    <w:rsid w:val="009613E5"/>
    <w:rsid w:val="00976910"/>
    <w:rsid w:val="00981B54"/>
    <w:rsid w:val="009836D5"/>
    <w:rsid w:val="00984BBF"/>
    <w:rsid w:val="00991550"/>
    <w:rsid w:val="00992CD0"/>
    <w:rsid w:val="009A7B1B"/>
    <w:rsid w:val="009C5118"/>
    <w:rsid w:val="009D0B6F"/>
    <w:rsid w:val="009D78C7"/>
    <w:rsid w:val="009E477A"/>
    <w:rsid w:val="009F395C"/>
    <w:rsid w:val="009F6136"/>
    <w:rsid w:val="00A01DBA"/>
    <w:rsid w:val="00A27510"/>
    <w:rsid w:val="00A36262"/>
    <w:rsid w:val="00A4255F"/>
    <w:rsid w:val="00A5252E"/>
    <w:rsid w:val="00A54C39"/>
    <w:rsid w:val="00A561AA"/>
    <w:rsid w:val="00A6009A"/>
    <w:rsid w:val="00A62F8A"/>
    <w:rsid w:val="00A649F8"/>
    <w:rsid w:val="00A71938"/>
    <w:rsid w:val="00A83C1E"/>
    <w:rsid w:val="00A9222A"/>
    <w:rsid w:val="00A92BA5"/>
    <w:rsid w:val="00AA5D93"/>
    <w:rsid w:val="00AE20E9"/>
    <w:rsid w:val="00AF036C"/>
    <w:rsid w:val="00B11CA6"/>
    <w:rsid w:val="00B35C31"/>
    <w:rsid w:val="00B61CB4"/>
    <w:rsid w:val="00B66C4C"/>
    <w:rsid w:val="00B744F2"/>
    <w:rsid w:val="00B816B3"/>
    <w:rsid w:val="00BA43ED"/>
    <w:rsid w:val="00BA7697"/>
    <w:rsid w:val="00BB6022"/>
    <w:rsid w:val="00BC113B"/>
    <w:rsid w:val="00BC3A40"/>
    <w:rsid w:val="00BC4658"/>
    <w:rsid w:val="00BD7BE6"/>
    <w:rsid w:val="00BE06E7"/>
    <w:rsid w:val="00BE11E9"/>
    <w:rsid w:val="00BE4C6A"/>
    <w:rsid w:val="00BF2BFA"/>
    <w:rsid w:val="00BF3AEE"/>
    <w:rsid w:val="00C20915"/>
    <w:rsid w:val="00C22C6C"/>
    <w:rsid w:val="00C34913"/>
    <w:rsid w:val="00C43D73"/>
    <w:rsid w:val="00C511E9"/>
    <w:rsid w:val="00C51B15"/>
    <w:rsid w:val="00C539B0"/>
    <w:rsid w:val="00C723BC"/>
    <w:rsid w:val="00C72723"/>
    <w:rsid w:val="00C864D1"/>
    <w:rsid w:val="00C952AD"/>
    <w:rsid w:val="00CB029B"/>
    <w:rsid w:val="00CB1E04"/>
    <w:rsid w:val="00CB29F2"/>
    <w:rsid w:val="00CC00B0"/>
    <w:rsid w:val="00CC2420"/>
    <w:rsid w:val="00CE1DEC"/>
    <w:rsid w:val="00CF036A"/>
    <w:rsid w:val="00CF6673"/>
    <w:rsid w:val="00D068E2"/>
    <w:rsid w:val="00D22008"/>
    <w:rsid w:val="00D24A35"/>
    <w:rsid w:val="00D44762"/>
    <w:rsid w:val="00D74D7F"/>
    <w:rsid w:val="00D842D7"/>
    <w:rsid w:val="00D90605"/>
    <w:rsid w:val="00D95915"/>
    <w:rsid w:val="00D9625E"/>
    <w:rsid w:val="00DC4A42"/>
    <w:rsid w:val="00DF1D41"/>
    <w:rsid w:val="00DF4CE2"/>
    <w:rsid w:val="00E00299"/>
    <w:rsid w:val="00E064A9"/>
    <w:rsid w:val="00E12C1E"/>
    <w:rsid w:val="00E16233"/>
    <w:rsid w:val="00E221BD"/>
    <w:rsid w:val="00E25015"/>
    <w:rsid w:val="00E415D8"/>
    <w:rsid w:val="00E43E7D"/>
    <w:rsid w:val="00E51E87"/>
    <w:rsid w:val="00E71031"/>
    <w:rsid w:val="00E73CC0"/>
    <w:rsid w:val="00EA1D22"/>
    <w:rsid w:val="00EA55CB"/>
    <w:rsid w:val="00EC16D2"/>
    <w:rsid w:val="00EC537A"/>
    <w:rsid w:val="00ED4872"/>
    <w:rsid w:val="00EE2C9D"/>
    <w:rsid w:val="00EE6AF1"/>
    <w:rsid w:val="00EE716E"/>
    <w:rsid w:val="00F1266F"/>
    <w:rsid w:val="00F1335E"/>
    <w:rsid w:val="00F272AF"/>
    <w:rsid w:val="00F4731F"/>
    <w:rsid w:val="00F529B1"/>
    <w:rsid w:val="00F56017"/>
    <w:rsid w:val="00F56309"/>
    <w:rsid w:val="00F6142F"/>
    <w:rsid w:val="00F80FCE"/>
    <w:rsid w:val="00F81526"/>
    <w:rsid w:val="00FB7A81"/>
    <w:rsid w:val="00FD3C2B"/>
    <w:rsid w:val="00FD5B94"/>
    <w:rsid w:val="00FD70F7"/>
    <w:rsid w:val="00FE294E"/>
    <w:rsid w:val="00FF0816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C70EA"/>
  <w15:docId w15:val="{5A3C9121-6ADF-46D7-B9AE-BD92C930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E80"/>
    <w:pPr>
      <w:widowControl w:val="0"/>
      <w:ind w:leftChars="200" w:left="200"/>
      <w:jc w:val="both"/>
    </w:pPr>
  </w:style>
  <w:style w:type="paragraph" w:styleId="1">
    <w:name w:val="heading 1"/>
    <w:next w:val="a"/>
    <w:link w:val="10"/>
    <w:uiPriority w:val="9"/>
    <w:qFormat/>
    <w:rsid w:val="00635E03"/>
    <w:pPr>
      <w:keepNext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51B15"/>
    <w:pPr>
      <w:keepNext/>
      <w:spacing w:line="720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2103A"/>
    <w:pPr>
      <w:keepNext/>
      <w:numPr>
        <w:numId w:val="2"/>
      </w:numPr>
      <w:adjustRightInd w:val="0"/>
      <w:snapToGrid w:val="0"/>
      <w:ind w:leftChars="100" w:left="301" w:hangingChars="201" w:hanging="201"/>
      <w:outlineLvl w:val="2"/>
    </w:pPr>
    <w:rPr>
      <w:rFonts w:ascii="Dotum" w:eastAsiaTheme="majorEastAsia" w:hAnsi="Dotum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22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222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35E0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51B15"/>
    <w:rPr>
      <w:rFonts w:asciiTheme="majorHAnsi" w:eastAsiaTheme="majorEastAsia" w:hAnsiTheme="majorHAnsi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82103A"/>
    <w:rPr>
      <w:rFonts w:ascii="Dotum" w:eastAsiaTheme="majorEastAsia" w:hAnsi="Dotum" w:cstheme="majorBidi"/>
      <w:b/>
      <w:bCs/>
      <w:szCs w:val="36"/>
    </w:rPr>
  </w:style>
  <w:style w:type="character" w:styleId="a7">
    <w:name w:val="Hyperlink"/>
    <w:basedOn w:val="a0"/>
    <w:uiPriority w:val="99"/>
    <w:unhideWhenUsed/>
    <w:rsid w:val="007E521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B2EE6"/>
    <w:pPr>
      <w:ind w:left="480"/>
    </w:pPr>
  </w:style>
  <w:style w:type="paragraph" w:styleId="a9">
    <w:name w:val="Balloon Text"/>
    <w:basedOn w:val="a"/>
    <w:link w:val="aa"/>
    <w:uiPriority w:val="99"/>
    <w:semiHidden/>
    <w:unhideWhenUsed/>
    <w:rsid w:val="000B2E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B2EE6"/>
    <w:rPr>
      <w:rFonts w:asciiTheme="majorHAnsi" w:eastAsiaTheme="majorEastAsia" w:hAnsiTheme="majorHAnsi" w:cstheme="majorBidi"/>
      <w:sz w:val="18"/>
      <w:szCs w:val="18"/>
    </w:rPr>
  </w:style>
  <w:style w:type="paragraph" w:customStyle="1" w:styleId="Figure">
    <w:name w:val="Figure"/>
    <w:basedOn w:val="a"/>
    <w:qFormat/>
    <w:rsid w:val="000B2EE6"/>
    <w:pPr>
      <w:ind w:leftChars="0" w:left="0"/>
      <w:jc w:val="center"/>
    </w:pPr>
    <w:rPr>
      <w:noProof/>
    </w:rPr>
  </w:style>
  <w:style w:type="paragraph" w:styleId="ab">
    <w:name w:val="caption"/>
    <w:basedOn w:val="a"/>
    <w:next w:val="a"/>
    <w:uiPriority w:val="35"/>
    <w:unhideWhenUsed/>
    <w:qFormat/>
    <w:rsid w:val="00D9625E"/>
    <w:rPr>
      <w:sz w:val="20"/>
      <w:szCs w:val="20"/>
    </w:rPr>
  </w:style>
  <w:style w:type="paragraph" w:customStyle="1" w:styleId="FigureCaption">
    <w:name w:val="Figure Caption"/>
    <w:qFormat/>
    <w:rsid w:val="00D9625E"/>
    <w:pPr>
      <w:jc w:val="center"/>
    </w:pPr>
    <w:rPr>
      <w:b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4E4C2F"/>
    <w:pPr>
      <w:snapToGrid w:val="0"/>
      <w:jc w:val="left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4E4C2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E4C2F"/>
    <w:rPr>
      <w:vertAlign w:val="superscript"/>
    </w:rPr>
  </w:style>
  <w:style w:type="table" w:styleId="af">
    <w:name w:val="Table Grid"/>
    <w:basedOn w:val="a1"/>
    <w:uiPriority w:val="59"/>
    <w:rsid w:val="00F52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4C6BDB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C6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  <w:jc w:val="left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C6BDB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A54C39"/>
    <w:pPr>
      <w:widowControl/>
      <w:spacing w:before="100" w:beforeAutospacing="1" w:after="100" w:afterAutospacing="1"/>
      <w:ind w:leftChars="0" w:left="0"/>
      <w:jc w:val="left"/>
    </w:pPr>
    <w:rPr>
      <w:rFonts w:ascii="新細明體" w:eastAsia="新細明體" w:hAnsi="新細明體" w:cs="新細明體"/>
      <w:kern w:val="0"/>
      <w:szCs w:val="24"/>
    </w:rPr>
  </w:style>
  <w:style w:type="character" w:styleId="af1">
    <w:name w:val="annotation reference"/>
    <w:basedOn w:val="a0"/>
    <w:uiPriority w:val="99"/>
    <w:semiHidden/>
    <w:unhideWhenUsed/>
    <w:rsid w:val="00A54C39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A54C39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A54C39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54C39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A54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DQXdEd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systutorials.com/240986/x86-64-calling-convention-by-gc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cdot.senecacollege.ca/wiki/X86_64_Register_and_Instruction_Quick_Star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www.felixcloutier.com/x86/index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254C5-0035-40CE-84EE-27CB4A60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</dc:creator>
  <cp:lastModifiedBy>Windows 使用者</cp:lastModifiedBy>
  <cp:revision>81</cp:revision>
  <cp:lastPrinted>2019-05-10T14:21:00Z</cp:lastPrinted>
  <dcterms:created xsi:type="dcterms:W3CDTF">2012-06-15T14:42:00Z</dcterms:created>
  <dcterms:modified xsi:type="dcterms:W3CDTF">2019-11-30T11:57:00Z</dcterms:modified>
</cp:coreProperties>
</file>